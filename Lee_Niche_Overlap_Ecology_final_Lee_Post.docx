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37624" w14:textId="464C0CB3" w:rsidR="00C96BB5" w:rsidRPr="00C96BB5" w:rsidRDefault="00C96BB5" w:rsidP="00CD013B">
      <w:pPr>
        <w:suppressLineNumbers/>
        <w:spacing w:after="0" w:line="480" w:lineRule="auto"/>
        <w:contextualSpacing/>
        <w:rPr>
          <w:rFonts w:ascii="Times New Roman" w:hAnsi="Times New Roman" w:cs="Times New Roman"/>
          <w:sz w:val="24"/>
          <w:szCs w:val="24"/>
        </w:rPr>
      </w:pPr>
      <w:bookmarkStart w:id="0" w:name="_Hlk87184194"/>
      <w:r>
        <w:rPr>
          <w:rFonts w:ascii="Times New Roman" w:hAnsi="Times New Roman" w:cs="Times New Roman"/>
          <w:sz w:val="24"/>
          <w:szCs w:val="24"/>
        </w:rPr>
        <w:t xml:space="preserve">Running Head: </w:t>
      </w:r>
      <w:r w:rsidRPr="00C96BB5">
        <w:rPr>
          <w:rFonts w:ascii="Times New Roman" w:hAnsi="Times New Roman" w:cs="Times New Roman"/>
          <w:sz w:val="24"/>
          <w:szCs w:val="24"/>
        </w:rPr>
        <w:t>Predation Affects Virus Transmission</w:t>
      </w:r>
    </w:p>
    <w:p w14:paraId="6E6C76C5" w14:textId="2FA0F0D2" w:rsidR="00CD013B" w:rsidRDefault="00CD013B" w:rsidP="00CD013B">
      <w:pPr>
        <w:suppressLineNumbers/>
        <w:spacing w:after="0" w:line="480" w:lineRule="auto"/>
        <w:contextualSpacing/>
        <w:rPr>
          <w:rFonts w:ascii="Times New Roman" w:hAnsi="Times New Roman" w:cs="Times New Roman"/>
          <w:b/>
          <w:bCs/>
          <w:sz w:val="24"/>
          <w:szCs w:val="24"/>
        </w:rPr>
      </w:pPr>
      <w:r w:rsidRPr="00F23D38">
        <w:rPr>
          <w:rFonts w:ascii="Times New Roman" w:hAnsi="Times New Roman" w:cs="Times New Roman"/>
          <w:b/>
          <w:bCs/>
          <w:sz w:val="24"/>
          <w:szCs w:val="24"/>
        </w:rPr>
        <w:t xml:space="preserve">Predator </w:t>
      </w:r>
      <w:r>
        <w:rPr>
          <w:rFonts w:ascii="Times New Roman" w:hAnsi="Times New Roman" w:cs="Times New Roman"/>
          <w:b/>
          <w:bCs/>
          <w:sz w:val="24"/>
          <w:szCs w:val="24"/>
        </w:rPr>
        <w:t xml:space="preserve">Niche Overlap Predicts </w:t>
      </w:r>
      <w:r w:rsidRPr="00F23D38">
        <w:rPr>
          <w:rFonts w:ascii="Times New Roman" w:hAnsi="Times New Roman" w:cs="Times New Roman"/>
          <w:b/>
          <w:bCs/>
          <w:sz w:val="24"/>
          <w:szCs w:val="24"/>
        </w:rPr>
        <w:t>Effects on Aphid</w:t>
      </w:r>
      <w:r>
        <w:rPr>
          <w:rFonts w:ascii="Times New Roman" w:hAnsi="Times New Roman" w:cs="Times New Roman"/>
          <w:b/>
          <w:bCs/>
          <w:sz w:val="24"/>
          <w:szCs w:val="24"/>
        </w:rPr>
        <w:t xml:space="preserve"> Vectors and a </w:t>
      </w:r>
      <w:r w:rsidRPr="00F23D38">
        <w:rPr>
          <w:rFonts w:ascii="Times New Roman" w:hAnsi="Times New Roman" w:cs="Times New Roman"/>
          <w:b/>
          <w:bCs/>
          <w:sz w:val="24"/>
          <w:szCs w:val="24"/>
        </w:rPr>
        <w:t xml:space="preserve">Vector-borne </w:t>
      </w:r>
      <w:proofErr w:type="gramStart"/>
      <w:r w:rsidRPr="00F23D38">
        <w:rPr>
          <w:rFonts w:ascii="Times New Roman" w:hAnsi="Times New Roman" w:cs="Times New Roman"/>
          <w:b/>
          <w:bCs/>
          <w:sz w:val="24"/>
          <w:szCs w:val="24"/>
        </w:rPr>
        <w:t>Virus</w:t>
      </w:r>
      <w:proofErr w:type="gramEnd"/>
    </w:p>
    <w:p w14:paraId="17B2E48F" w14:textId="305787C2" w:rsidR="00CD013B" w:rsidRPr="002A49D6" w:rsidRDefault="00CD013B" w:rsidP="00CD013B">
      <w:pPr>
        <w:suppressLineNumbers/>
        <w:spacing w:after="0" w:line="48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Benjamin W. Lee, </w:t>
      </w:r>
      <w:r w:rsidR="00F9700E">
        <w:rPr>
          <w:rFonts w:ascii="Times New Roman" w:hAnsi="Times New Roman" w:cs="Times New Roman"/>
          <w:bCs/>
          <w:sz w:val="24"/>
          <w:szCs w:val="24"/>
        </w:rPr>
        <w:t xml:space="preserve">Tobin D. Northfield, </w:t>
      </w:r>
      <w:r w:rsidR="005E26B4">
        <w:rPr>
          <w:rFonts w:ascii="Times New Roman" w:hAnsi="Times New Roman" w:cs="Times New Roman"/>
          <w:bCs/>
          <w:sz w:val="24"/>
          <w:szCs w:val="24"/>
        </w:rPr>
        <w:t xml:space="preserve">and </w:t>
      </w:r>
      <w:r>
        <w:rPr>
          <w:rFonts w:ascii="Times New Roman" w:hAnsi="Times New Roman" w:cs="Times New Roman"/>
          <w:bCs/>
          <w:sz w:val="24"/>
          <w:szCs w:val="24"/>
        </w:rPr>
        <w:t>David W. Crowder</w:t>
      </w:r>
    </w:p>
    <w:bookmarkEnd w:id="0"/>
    <w:p w14:paraId="2923E022" w14:textId="1BD0AD9C" w:rsidR="00474F85" w:rsidRDefault="00CD013B" w:rsidP="00CD013B">
      <w:pPr>
        <w:suppressLineNumbers/>
        <w:spacing w:after="0" w:line="480" w:lineRule="auto"/>
        <w:contextualSpacing/>
        <w:jc w:val="both"/>
        <w:rPr>
          <w:rFonts w:ascii="Times New Roman" w:hAnsi="Times New Roman" w:cs="Times New Roman"/>
          <w:sz w:val="24"/>
          <w:szCs w:val="24"/>
        </w:rPr>
      </w:pPr>
      <w:r w:rsidRPr="002F6420">
        <w:rPr>
          <w:rFonts w:ascii="Times New Roman" w:hAnsi="Times New Roman" w:cs="Times New Roman"/>
          <w:sz w:val="24"/>
          <w:szCs w:val="24"/>
        </w:rPr>
        <w:t>Department of Entomology, Washington State University, Pullman, WA, USA</w:t>
      </w:r>
    </w:p>
    <w:p w14:paraId="00304018" w14:textId="56178E11" w:rsidR="00474F85" w:rsidRDefault="00474F85" w:rsidP="00CD013B">
      <w:pPr>
        <w:suppressLineNumbers/>
        <w:spacing w:after="0" w:line="480" w:lineRule="auto"/>
        <w:contextualSpacing/>
        <w:jc w:val="both"/>
        <w:rPr>
          <w:rFonts w:ascii="Times New Roman" w:hAnsi="Times New Roman" w:cs="Times New Roman"/>
          <w:sz w:val="24"/>
          <w:szCs w:val="24"/>
        </w:rPr>
      </w:pPr>
    </w:p>
    <w:p w14:paraId="60B2089A" w14:textId="2900EFC9" w:rsidR="00474F85" w:rsidRDefault="00474F85" w:rsidP="00CD013B">
      <w:pPr>
        <w:suppressLineNumbers/>
        <w:spacing w:after="0" w:line="480" w:lineRule="auto"/>
        <w:contextualSpacing/>
        <w:jc w:val="both"/>
        <w:rPr>
          <w:rFonts w:ascii="Times New Roman" w:hAnsi="Times New Roman" w:cs="Times New Roman"/>
          <w:sz w:val="24"/>
          <w:szCs w:val="24"/>
        </w:rPr>
      </w:pPr>
    </w:p>
    <w:p w14:paraId="0CBA54C1" w14:textId="77777777" w:rsidR="00474F85" w:rsidRDefault="00474F85" w:rsidP="00474F85">
      <w:pPr>
        <w:suppressLineNumbers/>
        <w:spacing w:after="0" w:line="480" w:lineRule="auto"/>
        <w:contextualSpacing/>
        <w:jc w:val="both"/>
        <w:rPr>
          <w:rFonts w:ascii="Times New Roman" w:hAnsi="Times New Roman" w:cs="Times New Roman"/>
          <w:bCs/>
          <w:sz w:val="24"/>
          <w:szCs w:val="24"/>
        </w:rPr>
      </w:pPr>
      <w:r>
        <w:rPr>
          <w:rFonts w:ascii="Times New Roman" w:hAnsi="Times New Roman" w:cs="Times New Roman"/>
          <w:bCs/>
          <w:sz w:val="24"/>
          <w:szCs w:val="24"/>
        </w:rPr>
        <w:t>Corresponding author:</w:t>
      </w:r>
    </w:p>
    <w:p w14:paraId="635226E2" w14:textId="77777777" w:rsidR="00474F85" w:rsidRDefault="00474F85" w:rsidP="00474F85">
      <w:pPr>
        <w:suppressLineNumbers/>
        <w:spacing w:after="0" w:line="480" w:lineRule="auto"/>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Benjamin W. Lee </w:t>
      </w:r>
    </w:p>
    <w:p w14:paraId="61AAA3D6" w14:textId="77777777" w:rsidR="00474F85" w:rsidRDefault="00474F85" w:rsidP="00474F85">
      <w:pPr>
        <w:suppressLineNumbers/>
        <w:rPr>
          <w:rFonts w:ascii="Times New Roman" w:hAnsi="Times New Roman" w:cs="Times New Roman"/>
          <w:sz w:val="24"/>
          <w:szCs w:val="24"/>
        </w:rPr>
      </w:pPr>
      <w:r>
        <w:rPr>
          <w:rFonts w:ascii="Times New Roman" w:hAnsi="Times New Roman" w:cs="Times New Roman"/>
          <w:sz w:val="24"/>
          <w:szCs w:val="24"/>
        </w:rPr>
        <w:t>WSU Entomology</w:t>
      </w:r>
    </w:p>
    <w:p w14:paraId="6A5C2C9F" w14:textId="77777777" w:rsidR="00474F85" w:rsidRDefault="00474F85" w:rsidP="00474F85">
      <w:pPr>
        <w:suppressLineNumbers/>
        <w:rPr>
          <w:rFonts w:ascii="Times New Roman" w:hAnsi="Times New Roman" w:cs="Times New Roman"/>
          <w:sz w:val="24"/>
          <w:szCs w:val="24"/>
        </w:rPr>
      </w:pPr>
      <w:r>
        <w:rPr>
          <w:rFonts w:ascii="Times New Roman" w:hAnsi="Times New Roman" w:cs="Times New Roman"/>
          <w:sz w:val="24"/>
          <w:szCs w:val="24"/>
        </w:rPr>
        <w:t>166 FSHN Building</w:t>
      </w:r>
    </w:p>
    <w:p w14:paraId="6D28AE78" w14:textId="77777777" w:rsidR="00474F85" w:rsidRDefault="00474F85" w:rsidP="00474F85">
      <w:pPr>
        <w:suppressLineNumbers/>
        <w:rPr>
          <w:rFonts w:ascii="Times New Roman" w:hAnsi="Times New Roman" w:cs="Times New Roman"/>
          <w:sz w:val="24"/>
          <w:szCs w:val="24"/>
        </w:rPr>
      </w:pPr>
      <w:r>
        <w:rPr>
          <w:rFonts w:ascii="Times New Roman" w:hAnsi="Times New Roman" w:cs="Times New Roman"/>
          <w:sz w:val="24"/>
          <w:szCs w:val="24"/>
        </w:rPr>
        <w:t>Pullman, WA, USA 99164</w:t>
      </w:r>
    </w:p>
    <w:p w14:paraId="4CBA2236" w14:textId="77777777" w:rsidR="00474F85" w:rsidRDefault="00474F85" w:rsidP="00474F85">
      <w:pPr>
        <w:suppressLineNumbers/>
        <w:rPr>
          <w:rFonts w:ascii="Times New Roman" w:hAnsi="Times New Roman" w:cs="Times New Roman"/>
          <w:sz w:val="24"/>
          <w:szCs w:val="24"/>
        </w:rPr>
      </w:pPr>
      <w:r>
        <w:rPr>
          <w:rFonts w:ascii="Times New Roman" w:hAnsi="Times New Roman" w:cs="Times New Roman"/>
          <w:sz w:val="24"/>
          <w:szCs w:val="24"/>
        </w:rPr>
        <w:t>914-275-6540</w:t>
      </w:r>
    </w:p>
    <w:p w14:paraId="1BBF4BC2" w14:textId="77777777" w:rsidR="00474F85" w:rsidRDefault="00000000" w:rsidP="00474F85">
      <w:pPr>
        <w:suppressLineNumbers/>
        <w:spacing w:after="0" w:line="480" w:lineRule="auto"/>
        <w:contextualSpacing/>
        <w:jc w:val="both"/>
        <w:rPr>
          <w:rFonts w:ascii="Times New Roman" w:hAnsi="Times New Roman" w:cs="Times New Roman"/>
          <w:sz w:val="24"/>
          <w:szCs w:val="24"/>
        </w:rPr>
      </w:pPr>
      <w:hyperlink r:id="rId7" w:history="1">
        <w:r w:rsidR="00474F85" w:rsidRPr="00D16E96">
          <w:rPr>
            <w:rStyle w:val="Hyperlink"/>
            <w:rFonts w:ascii="Times New Roman" w:hAnsi="Times New Roman" w:cs="Times New Roman"/>
            <w:sz w:val="24"/>
            <w:szCs w:val="24"/>
          </w:rPr>
          <w:t>benjamin.w.lee@wsu.edu</w:t>
        </w:r>
      </w:hyperlink>
    </w:p>
    <w:p w14:paraId="14CA18A9" w14:textId="77777777" w:rsidR="00474F85" w:rsidRDefault="00474F85" w:rsidP="00474F85">
      <w:pPr>
        <w:suppressLineNumbers/>
        <w:spacing w:after="0" w:line="480" w:lineRule="auto"/>
        <w:contextualSpacing/>
        <w:jc w:val="both"/>
        <w:rPr>
          <w:rFonts w:ascii="Times New Roman" w:hAnsi="Times New Roman" w:cs="Times New Roman"/>
          <w:sz w:val="24"/>
          <w:szCs w:val="24"/>
        </w:rPr>
      </w:pPr>
    </w:p>
    <w:p w14:paraId="2820D44D" w14:textId="49A966AF" w:rsidR="00474F85" w:rsidRDefault="00474F85" w:rsidP="00474F85">
      <w:pPr>
        <w:suppressLineNumber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Author Contributions: BWL and DWC conceived the experiments. BWL performed the experiments. BWL and TDN analyzed the data. All authors wrote the manuscript.</w:t>
      </w:r>
    </w:p>
    <w:p w14:paraId="0E7D5DB3" w14:textId="77777777" w:rsidR="00474F85" w:rsidRDefault="00474F85" w:rsidP="00474F85">
      <w:pPr>
        <w:suppressLineNumbers/>
        <w:spacing w:after="0" w:line="480" w:lineRule="auto"/>
        <w:contextualSpacing/>
        <w:rPr>
          <w:rFonts w:ascii="Times New Roman" w:hAnsi="Times New Roman" w:cs="Times New Roman"/>
          <w:sz w:val="24"/>
          <w:szCs w:val="24"/>
        </w:rPr>
      </w:pPr>
    </w:p>
    <w:p w14:paraId="473FE1D8" w14:textId="54A733FE" w:rsidR="00CD013B" w:rsidRDefault="00474F85" w:rsidP="00474F85">
      <w:pPr>
        <w:suppressLineNumber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Data and code used for analysis are available </w:t>
      </w:r>
      <w:r w:rsidR="005B3230">
        <w:rPr>
          <w:rFonts w:ascii="Times New Roman" w:hAnsi="Times New Roman" w:cs="Times New Roman"/>
          <w:sz w:val="24"/>
          <w:szCs w:val="24"/>
        </w:rPr>
        <w:t xml:space="preserve">upon request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Zenodo</w:t>
      </w:r>
      <w:proofErr w:type="spellEnd"/>
      <w:r>
        <w:rPr>
          <w:rFonts w:ascii="Times New Roman" w:hAnsi="Times New Roman" w:cs="Times New Roman"/>
          <w:sz w:val="24"/>
          <w:szCs w:val="24"/>
        </w:rPr>
        <w:t xml:space="preserve"> (Lee, 2021), </w:t>
      </w:r>
      <w:r w:rsidR="005B3230">
        <w:rPr>
          <w:rFonts w:ascii="Times New Roman" w:hAnsi="Times New Roman" w:cs="Times New Roman"/>
          <w:sz w:val="24"/>
          <w:szCs w:val="24"/>
        </w:rPr>
        <w:t>(</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w:t>
      </w:r>
      <w:r>
        <w:t xml:space="preserve"> </w:t>
      </w:r>
      <w:r w:rsidR="00CB3ECA" w:rsidRPr="00CB3ECA">
        <w:rPr>
          <w:rFonts w:ascii="Times New Roman" w:hAnsi="Times New Roman" w:cs="Times New Roman"/>
          <w:sz w:val="24"/>
          <w:szCs w:val="24"/>
        </w:rPr>
        <w:t>10.5281/zenodo.5190534</w:t>
      </w:r>
      <w:r w:rsidR="005B3230">
        <w:rPr>
          <w:rFonts w:ascii="Times New Roman" w:hAnsi="Times New Roman" w:cs="Times New Roman"/>
          <w:sz w:val="24"/>
          <w:szCs w:val="24"/>
        </w:rPr>
        <w:t>) and will be made publicly available in this repository pending acceptance of this manuscript.</w:t>
      </w:r>
      <w:r w:rsidR="00356941">
        <w:rPr>
          <w:rFonts w:ascii="Times New Roman" w:hAnsi="Times New Roman" w:cs="Times New Roman"/>
          <w:sz w:val="24"/>
          <w:szCs w:val="24"/>
        </w:rPr>
        <w:t xml:space="preserve"> This manuscript does not include any novel code.</w:t>
      </w:r>
      <w:r w:rsidR="00CD013B">
        <w:rPr>
          <w:rFonts w:ascii="Times New Roman" w:hAnsi="Times New Roman" w:cs="Times New Roman"/>
          <w:sz w:val="24"/>
          <w:szCs w:val="24"/>
        </w:rPr>
        <w:br w:type="column"/>
      </w:r>
      <w:r w:rsidR="00CD013B" w:rsidRPr="00F23D38">
        <w:rPr>
          <w:rFonts w:ascii="Times New Roman" w:hAnsi="Times New Roman" w:cs="Times New Roman"/>
          <w:sz w:val="24"/>
          <w:szCs w:val="24"/>
        </w:rPr>
        <w:lastRenderedPageBreak/>
        <w:t>A</w:t>
      </w:r>
      <w:r w:rsidR="00CD013B">
        <w:rPr>
          <w:rFonts w:ascii="Times New Roman" w:hAnsi="Times New Roman" w:cs="Times New Roman"/>
          <w:sz w:val="24"/>
          <w:szCs w:val="24"/>
        </w:rPr>
        <w:t>BSTRACT</w:t>
      </w:r>
    </w:p>
    <w:p w14:paraId="78C7FED2" w14:textId="7CEF7B5D" w:rsidR="00CD013B" w:rsidRDefault="00CD013B" w:rsidP="00CD013B">
      <w:pPr>
        <w:spacing w:after="0" w:line="480" w:lineRule="auto"/>
        <w:contextualSpacing/>
        <w:rPr>
          <w:rFonts w:ascii="Times New Roman" w:hAnsi="Times New Roman" w:cs="Times New Roman"/>
          <w:sz w:val="24"/>
          <w:szCs w:val="24"/>
        </w:rPr>
      </w:pPr>
      <w:bookmarkStart w:id="1" w:name="_Hlk68014013"/>
      <w:bookmarkStart w:id="2" w:name="_Hlk65495963"/>
      <w:del w:id="3" w:author="Ben Lee" w:date="2023-02-16T09:08:00Z">
        <w:r w:rsidRPr="00B60400" w:rsidDel="005A7223">
          <w:rPr>
            <w:rFonts w:ascii="Times New Roman" w:hAnsi="Times New Roman" w:cs="Times New Roman"/>
            <w:sz w:val="24"/>
            <w:szCs w:val="24"/>
            <w:highlight w:val="darkGray"/>
          </w:rPr>
          <w:delText xml:space="preserve">Increased </w:delText>
        </w:r>
      </w:del>
      <w:ins w:id="4" w:author="Ben Lee" w:date="2023-02-16T09:21:00Z">
        <w:r w:rsidR="00BF7E11">
          <w:rPr>
            <w:rFonts w:ascii="Times New Roman" w:hAnsi="Times New Roman" w:cs="Times New Roman"/>
            <w:sz w:val="24"/>
            <w:szCs w:val="24"/>
            <w:highlight w:val="darkGray"/>
          </w:rPr>
          <w:t>Multiple</w:t>
        </w:r>
      </w:ins>
      <w:ins w:id="5" w:author="Ben Lee" w:date="2023-02-16T09:08:00Z">
        <w:r w:rsidR="005A7223">
          <w:rPr>
            <w:rFonts w:ascii="Times New Roman" w:hAnsi="Times New Roman" w:cs="Times New Roman"/>
            <w:sz w:val="24"/>
            <w:szCs w:val="24"/>
            <w:highlight w:val="darkGray"/>
          </w:rPr>
          <w:t xml:space="preserve"> </w:t>
        </w:r>
      </w:ins>
      <w:commentRangeStart w:id="6"/>
      <w:commentRangeStart w:id="7"/>
      <w:r w:rsidRPr="00B60400">
        <w:rPr>
          <w:rFonts w:ascii="Times New Roman" w:hAnsi="Times New Roman" w:cs="Times New Roman"/>
          <w:sz w:val="24"/>
          <w:szCs w:val="24"/>
          <w:highlight w:val="darkGray"/>
        </w:rPr>
        <w:t xml:space="preserve">predator </w:t>
      </w:r>
      <w:ins w:id="8" w:author="Ben Lee" w:date="2023-02-16T09:08:00Z">
        <w:r w:rsidR="005A7223">
          <w:rPr>
            <w:rFonts w:ascii="Times New Roman" w:hAnsi="Times New Roman" w:cs="Times New Roman"/>
            <w:sz w:val="24"/>
            <w:szCs w:val="24"/>
            <w:highlight w:val="darkGray"/>
          </w:rPr>
          <w:t>species c</w:t>
        </w:r>
      </w:ins>
      <w:del w:id="9" w:author="Ben Lee" w:date="2023-02-16T09:08:00Z">
        <w:r w:rsidRPr="00B60400" w:rsidDel="005A7223">
          <w:rPr>
            <w:rFonts w:ascii="Times New Roman" w:hAnsi="Times New Roman" w:cs="Times New Roman"/>
            <w:sz w:val="24"/>
            <w:szCs w:val="24"/>
            <w:highlight w:val="darkGray"/>
          </w:rPr>
          <w:delText>diversity</w:delText>
        </w:r>
        <w:commentRangeEnd w:id="6"/>
        <w:r w:rsidR="00F5172C" w:rsidDel="005A7223">
          <w:rPr>
            <w:rStyle w:val="CommentReference"/>
          </w:rPr>
          <w:commentReference w:id="6"/>
        </w:r>
        <w:commentRangeEnd w:id="7"/>
        <w:r w:rsidR="005A7223" w:rsidDel="005A7223">
          <w:rPr>
            <w:rStyle w:val="CommentReference"/>
          </w:rPr>
          <w:commentReference w:id="7"/>
        </w:r>
        <w:r w:rsidDel="005A7223">
          <w:rPr>
            <w:rFonts w:ascii="Times New Roman" w:hAnsi="Times New Roman" w:cs="Times New Roman"/>
            <w:sz w:val="24"/>
            <w:szCs w:val="24"/>
          </w:rPr>
          <w:delText xml:space="preserve"> c</w:delText>
        </w:r>
      </w:del>
      <w:r>
        <w:rPr>
          <w:rFonts w:ascii="Times New Roman" w:hAnsi="Times New Roman" w:cs="Times New Roman"/>
          <w:sz w:val="24"/>
          <w:szCs w:val="24"/>
        </w:rPr>
        <w:t xml:space="preserve">an enhance or disrupt prey suppression based on whether different predators forage in complementary or overlapping niches. </w:t>
      </w:r>
      <w:commentRangeStart w:id="10"/>
      <w:commentRangeStart w:id="11"/>
      <w:r>
        <w:rPr>
          <w:rFonts w:ascii="Times New Roman" w:hAnsi="Times New Roman" w:cs="Times New Roman"/>
          <w:sz w:val="24"/>
          <w:szCs w:val="24"/>
        </w:rPr>
        <w:t>Interactions between predator species are primarily evaluated by</w:t>
      </w:r>
      <w:ins w:id="12" w:author="Ben Lee" w:date="2023-02-16T09:21:00Z">
        <w:r w:rsidR="00BF7E11">
          <w:rPr>
            <w:rFonts w:ascii="Times New Roman" w:hAnsi="Times New Roman" w:cs="Times New Roman"/>
            <w:sz w:val="24"/>
            <w:szCs w:val="24"/>
          </w:rPr>
          <w:t xml:space="preserve"> resulting</w:t>
        </w:r>
      </w:ins>
      <w:r>
        <w:rPr>
          <w:rFonts w:ascii="Times New Roman" w:hAnsi="Times New Roman" w:cs="Times New Roman"/>
          <w:sz w:val="24"/>
          <w:szCs w:val="24"/>
        </w:rPr>
        <w:t xml:space="preserve"> </w:t>
      </w:r>
      <w:r w:rsidR="000D3206">
        <w:rPr>
          <w:rFonts w:ascii="Times New Roman" w:hAnsi="Times New Roman" w:cs="Times New Roman"/>
          <w:sz w:val="24"/>
          <w:szCs w:val="24"/>
        </w:rPr>
        <w:t xml:space="preserve">effects on </w:t>
      </w:r>
      <w:r>
        <w:rPr>
          <w:rFonts w:ascii="Times New Roman" w:hAnsi="Times New Roman" w:cs="Times New Roman"/>
          <w:sz w:val="24"/>
          <w:szCs w:val="24"/>
        </w:rPr>
        <w:t>prey abundance, although alterations of prey behavior a</w:t>
      </w:r>
      <w:r w:rsidR="000D3206">
        <w:rPr>
          <w:rFonts w:ascii="Times New Roman" w:hAnsi="Times New Roman" w:cs="Times New Roman"/>
          <w:sz w:val="24"/>
          <w:szCs w:val="24"/>
        </w:rPr>
        <w:t>lso occur</w:t>
      </w:r>
      <w:r>
        <w:rPr>
          <w:rFonts w:ascii="Times New Roman" w:hAnsi="Times New Roman" w:cs="Times New Roman"/>
          <w:sz w:val="24"/>
          <w:szCs w:val="24"/>
        </w:rPr>
        <w:t xml:space="preserve">. </w:t>
      </w:r>
      <w:commentRangeEnd w:id="10"/>
      <w:r w:rsidR="007324B6">
        <w:rPr>
          <w:rStyle w:val="CommentReference"/>
        </w:rPr>
        <w:commentReference w:id="10"/>
      </w:r>
      <w:commentRangeEnd w:id="11"/>
      <w:r w:rsidR="003542A1">
        <w:rPr>
          <w:rStyle w:val="CommentReference"/>
        </w:rPr>
        <w:commentReference w:id="11"/>
      </w:r>
      <w:r w:rsidRPr="00F5172C">
        <w:rPr>
          <w:rFonts w:ascii="Times New Roman" w:hAnsi="Times New Roman" w:cs="Times New Roman"/>
          <w:sz w:val="24"/>
          <w:szCs w:val="24"/>
        </w:rPr>
        <w:t xml:space="preserve">When prey are vectors of plant pathogens, changes in their </w:t>
      </w:r>
      <w:r w:rsidR="000D3206" w:rsidRPr="00F5172C">
        <w:rPr>
          <w:rFonts w:ascii="Times New Roman" w:hAnsi="Times New Roman" w:cs="Times New Roman"/>
          <w:sz w:val="24"/>
          <w:szCs w:val="24"/>
        </w:rPr>
        <w:t xml:space="preserve">movement among plants may affect </w:t>
      </w:r>
      <w:r w:rsidRPr="00F5172C">
        <w:rPr>
          <w:rFonts w:ascii="Times New Roman" w:hAnsi="Times New Roman" w:cs="Times New Roman"/>
          <w:sz w:val="24"/>
          <w:szCs w:val="24"/>
        </w:rPr>
        <w:t>pathogen transmission</w:t>
      </w:r>
      <w:r w:rsidR="000D3206" w:rsidRPr="00F5172C">
        <w:rPr>
          <w:rFonts w:ascii="Times New Roman" w:hAnsi="Times New Roman" w:cs="Times New Roman"/>
          <w:sz w:val="24"/>
          <w:szCs w:val="24"/>
        </w:rPr>
        <w:t xml:space="preserve"> as strongly as changes in vector abundance</w:t>
      </w:r>
      <w:r w:rsidRPr="00F5172C">
        <w:rPr>
          <w:rFonts w:ascii="Times New Roman" w:hAnsi="Times New Roman" w:cs="Times New Roman"/>
          <w:sz w:val="24"/>
          <w:szCs w:val="24"/>
        </w:rPr>
        <w:t>.</w:t>
      </w:r>
      <w:r>
        <w:rPr>
          <w:rFonts w:ascii="Times New Roman" w:hAnsi="Times New Roman" w:cs="Times New Roman"/>
          <w:sz w:val="24"/>
          <w:szCs w:val="24"/>
        </w:rPr>
        <w:t xml:space="preserve"> Here we assessed how </w:t>
      </w:r>
      <w:r w:rsidR="000D3206">
        <w:rPr>
          <w:rFonts w:ascii="Times New Roman" w:hAnsi="Times New Roman" w:cs="Times New Roman"/>
          <w:sz w:val="24"/>
          <w:szCs w:val="24"/>
        </w:rPr>
        <w:t xml:space="preserve">single predator species, and pairs of species with varying degrees of </w:t>
      </w:r>
      <w:r>
        <w:rPr>
          <w:rFonts w:ascii="Times New Roman" w:hAnsi="Times New Roman" w:cs="Times New Roman"/>
          <w:sz w:val="24"/>
          <w:szCs w:val="24"/>
        </w:rPr>
        <w:t>niche overlap</w:t>
      </w:r>
      <w:r w:rsidR="000D3206">
        <w:rPr>
          <w:rFonts w:ascii="Times New Roman" w:hAnsi="Times New Roman" w:cs="Times New Roman"/>
          <w:sz w:val="24"/>
          <w:szCs w:val="24"/>
        </w:rPr>
        <w:t>,</w:t>
      </w:r>
      <w:r>
        <w:rPr>
          <w:rFonts w:ascii="Times New Roman" w:hAnsi="Times New Roman" w:cs="Times New Roman"/>
          <w:sz w:val="24"/>
          <w:szCs w:val="24"/>
        </w:rPr>
        <w:t xml:space="preserve"> affected </w:t>
      </w:r>
      <w:r w:rsidR="000D3206">
        <w:rPr>
          <w:rFonts w:ascii="Times New Roman" w:hAnsi="Times New Roman" w:cs="Times New Roman"/>
          <w:sz w:val="24"/>
          <w:szCs w:val="24"/>
        </w:rPr>
        <w:t xml:space="preserve">pea aphid </w:t>
      </w:r>
      <w:r>
        <w:rPr>
          <w:rFonts w:ascii="Times New Roman" w:hAnsi="Times New Roman" w:cs="Times New Roman"/>
          <w:sz w:val="24"/>
          <w:szCs w:val="24"/>
        </w:rPr>
        <w:t xml:space="preserve">vectors and </w:t>
      </w:r>
      <w:r w:rsidR="000D3206">
        <w:rPr>
          <w:rFonts w:ascii="Times New Roman" w:hAnsi="Times New Roman" w:cs="Times New Roman"/>
          <w:sz w:val="24"/>
          <w:szCs w:val="24"/>
        </w:rPr>
        <w:t>transmission of an aphid-borne pathogen, pea-enation mosaic virus (PEMV)</w:t>
      </w:r>
      <w:r>
        <w:rPr>
          <w:rFonts w:ascii="Times New Roman" w:hAnsi="Times New Roman" w:cs="Times New Roman"/>
          <w:sz w:val="24"/>
          <w:szCs w:val="24"/>
        </w:rPr>
        <w:t xml:space="preserve">. </w:t>
      </w:r>
      <w:commentRangeStart w:id="13"/>
      <w:r>
        <w:rPr>
          <w:rFonts w:ascii="Times New Roman" w:hAnsi="Times New Roman" w:cs="Times New Roman"/>
          <w:sz w:val="24"/>
          <w:szCs w:val="24"/>
        </w:rPr>
        <w:t xml:space="preserve">Foliar foraging predators reduced vector abundance </w:t>
      </w:r>
      <w:commentRangeEnd w:id="13"/>
      <w:r w:rsidR="00B60400">
        <w:rPr>
          <w:rStyle w:val="CommentReference"/>
        </w:rPr>
        <w:commentReference w:id="13"/>
      </w:r>
      <w:r>
        <w:rPr>
          <w:rFonts w:ascii="Times New Roman" w:hAnsi="Times New Roman" w:cs="Times New Roman"/>
          <w:sz w:val="24"/>
          <w:szCs w:val="24"/>
        </w:rPr>
        <w:t xml:space="preserve">but altered vector behavior in ways that </w:t>
      </w:r>
      <w:r w:rsidR="000D3206">
        <w:rPr>
          <w:rFonts w:ascii="Times New Roman" w:hAnsi="Times New Roman" w:cs="Times New Roman"/>
          <w:sz w:val="24"/>
          <w:szCs w:val="24"/>
        </w:rPr>
        <w:t>promoted PEMV</w:t>
      </w:r>
      <w:r>
        <w:rPr>
          <w:rFonts w:ascii="Times New Roman" w:hAnsi="Times New Roman" w:cs="Times New Roman"/>
          <w:sz w:val="24"/>
          <w:szCs w:val="24"/>
        </w:rPr>
        <w:t xml:space="preserve"> transmission, resulting in no net effect</w:t>
      </w:r>
      <w:r w:rsidR="000D3206">
        <w:rPr>
          <w:rFonts w:ascii="Times New Roman" w:hAnsi="Times New Roman" w:cs="Times New Roman"/>
          <w:sz w:val="24"/>
          <w:szCs w:val="24"/>
        </w:rPr>
        <w:t>s</w:t>
      </w:r>
      <w:r>
        <w:rPr>
          <w:rFonts w:ascii="Times New Roman" w:hAnsi="Times New Roman" w:cs="Times New Roman"/>
          <w:sz w:val="24"/>
          <w:szCs w:val="24"/>
        </w:rPr>
        <w:t xml:space="preserve"> on </w:t>
      </w:r>
      <w:r w:rsidR="000D3206">
        <w:rPr>
          <w:rFonts w:ascii="Times New Roman" w:hAnsi="Times New Roman" w:cs="Times New Roman"/>
          <w:sz w:val="24"/>
          <w:szCs w:val="24"/>
        </w:rPr>
        <w:t>PEMV prevalence</w:t>
      </w:r>
      <w:r>
        <w:rPr>
          <w:rFonts w:ascii="Times New Roman" w:hAnsi="Times New Roman" w:cs="Times New Roman"/>
          <w:sz w:val="24"/>
          <w:szCs w:val="24"/>
        </w:rPr>
        <w:t xml:space="preserve">. </w:t>
      </w:r>
      <w:commentRangeStart w:id="14"/>
      <w:del w:id="15" w:author="Ben Lee" w:date="2023-02-16T09:31:00Z">
        <w:r w:rsidRPr="00B60400" w:rsidDel="003542A1">
          <w:rPr>
            <w:rFonts w:ascii="Times New Roman" w:hAnsi="Times New Roman" w:cs="Times New Roman"/>
            <w:sz w:val="24"/>
            <w:szCs w:val="24"/>
            <w:highlight w:val="darkGray"/>
          </w:rPr>
          <w:delText>Increasing predator diversity</w:delText>
        </w:r>
      </w:del>
      <w:ins w:id="16" w:author="Ben Lee" w:date="2023-02-16T09:31:00Z">
        <w:r w:rsidR="003542A1">
          <w:rPr>
            <w:rFonts w:ascii="Times New Roman" w:hAnsi="Times New Roman" w:cs="Times New Roman"/>
            <w:sz w:val="24"/>
            <w:szCs w:val="24"/>
          </w:rPr>
          <w:t>Predator pairings</w:t>
        </w:r>
      </w:ins>
      <w:r>
        <w:rPr>
          <w:rFonts w:ascii="Times New Roman" w:hAnsi="Times New Roman" w:cs="Times New Roman"/>
          <w:sz w:val="24"/>
          <w:szCs w:val="24"/>
        </w:rPr>
        <w:t xml:space="preserve"> also enhanced vector suppression but </w:t>
      </w:r>
      <w:r w:rsidR="000D3206">
        <w:rPr>
          <w:rFonts w:ascii="Times New Roman" w:hAnsi="Times New Roman" w:cs="Times New Roman"/>
          <w:sz w:val="24"/>
          <w:szCs w:val="24"/>
        </w:rPr>
        <w:t xml:space="preserve">caused vectors to move to </w:t>
      </w:r>
      <w:r>
        <w:rPr>
          <w:rFonts w:ascii="Times New Roman" w:hAnsi="Times New Roman" w:cs="Times New Roman"/>
          <w:sz w:val="24"/>
          <w:szCs w:val="24"/>
        </w:rPr>
        <w:t xml:space="preserve">parts of plants that were more susceptible to </w:t>
      </w:r>
      <w:r w:rsidR="000D3206">
        <w:rPr>
          <w:rFonts w:ascii="Times New Roman" w:hAnsi="Times New Roman" w:cs="Times New Roman"/>
          <w:sz w:val="24"/>
          <w:szCs w:val="24"/>
        </w:rPr>
        <w:t>PEMV</w:t>
      </w:r>
      <w:commentRangeEnd w:id="14"/>
      <w:r w:rsidR="00B60400">
        <w:rPr>
          <w:rStyle w:val="CommentReference"/>
        </w:rPr>
        <w:commentReference w:id="14"/>
      </w:r>
      <w:r>
        <w:rPr>
          <w:rFonts w:ascii="Times New Roman" w:hAnsi="Times New Roman" w:cs="Times New Roman"/>
          <w:sz w:val="24"/>
          <w:szCs w:val="24"/>
        </w:rPr>
        <w:t xml:space="preserve">. Surprisingly, </w:t>
      </w:r>
      <w:commentRangeStart w:id="17"/>
      <w:r>
        <w:rPr>
          <w:rFonts w:ascii="Times New Roman" w:hAnsi="Times New Roman" w:cs="Times New Roman"/>
          <w:sz w:val="24"/>
          <w:szCs w:val="24"/>
        </w:rPr>
        <w:t xml:space="preserve">pathogen prevalence was only reduced in predator pairings that did not exhibit </w:t>
      </w:r>
      <w:commentRangeStart w:id="18"/>
      <w:commentRangeStart w:id="19"/>
      <w:commentRangeStart w:id="20"/>
      <w:commentRangeStart w:id="21"/>
      <w:r>
        <w:rPr>
          <w:rFonts w:ascii="Times New Roman" w:hAnsi="Times New Roman" w:cs="Times New Roman"/>
          <w:sz w:val="24"/>
          <w:szCs w:val="24"/>
        </w:rPr>
        <w:t xml:space="preserve">super-additive </w:t>
      </w:r>
      <w:commentRangeEnd w:id="18"/>
      <w:r w:rsidR="005A1B86">
        <w:rPr>
          <w:rStyle w:val="CommentReference"/>
        </w:rPr>
        <w:commentReference w:id="18"/>
      </w:r>
      <w:commentRangeEnd w:id="19"/>
      <w:commentRangeEnd w:id="20"/>
      <w:commentRangeEnd w:id="21"/>
      <w:r w:rsidR="003542A1">
        <w:rPr>
          <w:rStyle w:val="CommentReference"/>
        </w:rPr>
        <w:commentReference w:id="20"/>
      </w:r>
      <w:r w:rsidR="007324B6">
        <w:rPr>
          <w:rStyle w:val="CommentReference"/>
        </w:rPr>
        <w:commentReference w:id="19"/>
      </w:r>
      <w:r w:rsidR="003542A1">
        <w:rPr>
          <w:rStyle w:val="CommentReference"/>
        </w:rPr>
        <w:commentReference w:id="21"/>
      </w:r>
      <w:r>
        <w:rPr>
          <w:rFonts w:ascii="Times New Roman" w:hAnsi="Times New Roman" w:cs="Times New Roman"/>
          <w:sz w:val="24"/>
          <w:szCs w:val="24"/>
        </w:rPr>
        <w:t xml:space="preserve">predation rates. </w:t>
      </w:r>
      <w:commentRangeEnd w:id="17"/>
      <w:r w:rsidR="00B60400">
        <w:rPr>
          <w:rStyle w:val="CommentReference"/>
        </w:rPr>
        <w:commentReference w:id="17"/>
      </w:r>
      <w:commentRangeStart w:id="22"/>
      <w:r>
        <w:rPr>
          <w:rFonts w:ascii="Times New Roman" w:hAnsi="Times New Roman" w:cs="Times New Roman"/>
          <w:sz w:val="24"/>
          <w:szCs w:val="24"/>
        </w:rPr>
        <w:t>Our study</w:t>
      </w:r>
      <w:r w:rsidR="000D3206">
        <w:rPr>
          <w:rFonts w:ascii="Times New Roman" w:hAnsi="Times New Roman" w:cs="Times New Roman"/>
          <w:sz w:val="24"/>
          <w:szCs w:val="24"/>
        </w:rPr>
        <w:t xml:space="preserve"> shows </w:t>
      </w:r>
      <w:r>
        <w:rPr>
          <w:rFonts w:ascii="Times New Roman" w:hAnsi="Times New Roman" w:cs="Times New Roman"/>
          <w:sz w:val="24"/>
          <w:szCs w:val="24"/>
        </w:rPr>
        <w:t xml:space="preserve">that enhanced predator consumption of vectors due to niche complementarity can affect pathogen transmission differently than it affects vector dispersal and </w:t>
      </w:r>
      <w:commentRangeStart w:id="23"/>
      <w:commentRangeStart w:id="24"/>
      <w:r>
        <w:rPr>
          <w:rFonts w:ascii="Times New Roman" w:hAnsi="Times New Roman" w:cs="Times New Roman"/>
          <w:sz w:val="24"/>
          <w:szCs w:val="24"/>
        </w:rPr>
        <w:t>feeding behaviors.</w:t>
      </w:r>
      <w:commentRangeEnd w:id="22"/>
      <w:r w:rsidR="0054719B">
        <w:rPr>
          <w:rStyle w:val="CommentReference"/>
        </w:rPr>
        <w:commentReference w:id="22"/>
      </w:r>
      <w:r>
        <w:rPr>
          <w:rFonts w:ascii="Times New Roman" w:hAnsi="Times New Roman" w:cs="Times New Roman"/>
          <w:sz w:val="24"/>
          <w:szCs w:val="24"/>
        </w:rPr>
        <w:t xml:space="preserve"> </w:t>
      </w:r>
      <w:commentRangeEnd w:id="23"/>
      <w:r w:rsidR="007324B6">
        <w:rPr>
          <w:rStyle w:val="CommentReference"/>
        </w:rPr>
        <w:commentReference w:id="23"/>
      </w:r>
      <w:commentRangeEnd w:id="24"/>
      <w:r w:rsidR="00BB34B4">
        <w:rPr>
          <w:rStyle w:val="CommentReference"/>
        </w:rPr>
        <w:commentReference w:id="24"/>
      </w:r>
      <w:commentRangeStart w:id="25"/>
      <w:commentRangeStart w:id="26"/>
      <w:r>
        <w:rPr>
          <w:rFonts w:ascii="Times New Roman" w:hAnsi="Times New Roman" w:cs="Times New Roman"/>
          <w:sz w:val="24"/>
          <w:szCs w:val="24"/>
        </w:rPr>
        <w:t>Nonetheless, long-term suppression of vector populations may ultimately reduce pathogen transmission.</w:t>
      </w:r>
      <w:bookmarkEnd w:id="1"/>
      <w:commentRangeEnd w:id="25"/>
      <w:r w:rsidR="007324B6">
        <w:rPr>
          <w:rStyle w:val="CommentReference"/>
        </w:rPr>
        <w:commentReference w:id="25"/>
      </w:r>
      <w:commentRangeEnd w:id="26"/>
      <w:r w:rsidR="00BB34B4">
        <w:rPr>
          <w:rStyle w:val="CommentReference"/>
        </w:rPr>
        <w:commentReference w:id="26"/>
      </w:r>
    </w:p>
    <w:p w14:paraId="06FB575D" w14:textId="77777777" w:rsidR="00470A71" w:rsidRDefault="00470A71" w:rsidP="00CD013B">
      <w:pPr>
        <w:spacing w:after="0" w:line="480" w:lineRule="auto"/>
        <w:contextualSpacing/>
        <w:rPr>
          <w:rFonts w:ascii="Times New Roman" w:hAnsi="Times New Roman" w:cs="Times New Roman"/>
          <w:sz w:val="24"/>
          <w:szCs w:val="24"/>
        </w:rPr>
      </w:pPr>
    </w:p>
    <w:bookmarkEnd w:id="2"/>
    <w:p w14:paraId="5DE6A6BC" w14:textId="70270B5E" w:rsidR="000D3206" w:rsidRDefault="00CD013B" w:rsidP="000D3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Key</w:t>
      </w:r>
      <w:r w:rsidR="00470A71">
        <w:rPr>
          <w:rFonts w:ascii="Times New Roman" w:hAnsi="Times New Roman" w:cs="Times New Roman"/>
          <w:sz w:val="24"/>
          <w:szCs w:val="24"/>
        </w:rPr>
        <w:t xml:space="preserve"> W</w:t>
      </w:r>
      <w:r>
        <w:rPr>
          <w:rFonts w:ascii="Times New Roman" w:hAnsi="Times New Roman" w:cs="Times New Roman"/>
          <w:sz w:val="24"/>
          <w:szCs w:val="24"/>
        </w:rPr>
        <w:t xml:space="preserve">ords: </w:t>
      </w:r>
      <w:r>
        <w:rPr>
          <w:rFonts w:ascii="Times New Roman" w:hAnsi="Times New Roman" w:cs="Times New Roman"/>
          <w:i/>
          <w:iCs/>
          <w:sz w:val="24"/>
          <w:szCs w:val="24"/>
        </w:rPr>
        <w:t>predation risk, habitat domain, vector, virus, trait-mediated effects</w:t>
      </w:r>
      <w:r w:rsidR="000D3206">
        <w:rPr>
          <w:rFonts w:ascii="Times New Roman" w:hAnsi="Times New Roman" w:cs="Times New Roman"/>
          <w:i/>
          <w:iCs/>
          <w:sz w:val="24"/>
          <w:szCs w:val="24"/>
        </w:rPr>
        <w:t>, biodiversity</w:t>
      </w:r>
    </w:p>
    <w:p w14:paraId="606B3C5F" w14:textId="77777777" w:rsidR="000D3206" w:rsidRDefault="000D3206" w:rsidP="000D3206">
      <w:pPr>
        <w:spacing w:after="0" w:line="480" w:lineRule="auto"/>
        <w:contextualSpacing/>
        <w:rPr>
          <w:rFonts w:ascii="Times New Roman" w:hAnsi="Times New Roman" w:cs="Times New Roman"/>
          <w:sz w:val="24"/>
          <w:szCs w:val="24"/>
        </w:rPr>
      </w:pPr>
    </w:p>
    <w:p w14:paraId="0A2BD93E" w14:textId="77777777" w:rsidR="00306CFC" w:rsidRDefault="00306CFC">
      <w:pPr>
        <w:rPr>
          <w:rFonts w:ascii="Times New Roman" w:hAnsi="Times New Roman" w:cs="Times New Roman"/>
          <w:sz w:val="24"/>
          <w:szCs w:val="24"/>
        </w:rPr>
      </w:pPr>
      <w:r>
        <w:rPr>
          <w:rFonts w:ascii="Times New Roman" w:hAnsi="Times New Roman" w:cs="Times New Roman"/>
          <w:sz w:val="24"/>
          <w:szCs w:val="24"/>
        </w:rPr>
        <w:br w:type="page"/>
      </w:r>
    </w:p>
    <w:p w14:paraId="70B667C3" w14:textId="48DE1080" w:rsidR="00CD013B" w:rsidRDefault="00CD013B" w:rsidP="00A42540">
      <w:pPr>
        <w:spacing w:after="0" w:line="480" w:lineRule="auto"/>
        <w:rPr>
          <w:rFonts w:ascii="Times New Roman" w:hAnsi="Times New Roman" w:cs="Times New Roman"/>
          <w:sz w:val="24"/>
          <w:szCs w:val="24"/>
        </w:rPr>
      </w:pPr>
      <w:commentRangeStart w:id="27"/>
      <w:commentRangeStart w:id="28"/>
      <w:r>
        <w:rPr>
          <w:rFonts w:ascii="Times New Roman" w:hAnsi="Times New Roman" w:cs="Times New Roman"/>
          <w:sz w:val="24"/>
          <w:szCs w:val="24"/>
        </w:rPr>
        <w:lastRenderedPageBreak/>
        <w:t>INTRODUCTION</w:t>
      </w:r>
      <w:commentRangeEnd w:id="27"/>
      <w:r w:rsidR="007324B6">
        <w:rPr>
          <w:rStyle w:val="CommentReference"/>
        </w:rPr>
        <w:commentReference w:id="27"/>
      </w:r>
      <w:commentRangeEnd w:id="28"/>
      <w:r w:rsidR="00BB34B4">
        <w:rPr>
          <w:rStyle w:val="CommentReference"/>
        </w:rPr>
        <w:commentReference w:id="28"/>
      </w:r>
    </w:p>
    <w:p w14:paraId="20B79EF3" w14:textId="188D69B0" w:rsidR="00CD013B" w:rsidRDefault="00CD013B" w:rsidP="000D320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When multiple predator species </w:t>
      </w:r>
      <w:r w:rsidR="000D3206">
        <w:rPr>
          <w:rFonts w:ascii="Times New Roman" w:hAnsi="Times New Roman" w:cs="Times New Roman"/>
          <w:sz w:val="24"/>
          <w:szCs w:val="24"/>
        </w:rPr>
        <w:t xml:space="preserve">attack </w:t>
      </w:r>
      <w:r>
        <w:rPr>
          <w:rFonts w:ascii="Times New Roman" w:hAnsi="Times New Roman" w:cs="Times New Roman"/>
          <w:sz w:val="24"/>
          <w:szCs w:val="24"/>
        </w:rPr>
        <w:t>the same prey, interactions between predators range from synergistic to antagonistic, with effects that cascade across trophic levels (</w:t>
      </w:r>
      <w:r w:rsidR="000D3206">
        <w:rPr>
          <w:rFonts w:ascii="Times New Roman" w:hAnsi="Times New Roman" w:cs="Times New Roman"/>
          <w:sz w:val="24"/>
          <w:szCs w:val="24"/>
        </w:rPr>
        <w:t xml:space="preserve">Sih et al. 1998; </w:t>
      </w:r>
      <w:r>
        <w:rPr>
          <w:rFonts w:ascii="Times New Roman" w:hAnsi="Times New Roman" w:cs="Times New Roman"/>
          <w:sz w:val="24"/>
          <w:szCs w:val="24"/>
        </w:rPr>
        <w:t xml:space="preserve">Ives et al. 2005). The </w:t>
      </w:r>
      <w:r w:rsidRPr="00F5172C">
        <w:rPr>
          <w:rFonts w:ascii="Times New Roman" w:hAnsi="Times New Roman" w:cs="Times New Roman"/>
          <w:sz w:val="24"/>
          <w:szCs w:val="24"/>
        </w:rPr>
        <w:t>predator habitat domain framework</w:t>
      </w:r>
      <w:r>
        <w:rPr>
          <w:rFonts w:ascii="Times New Roman" w:hAnsi="Times New Roman" w:cs="Times New Roman"/>
          <w:sz w:val="24"/>
          <w:szCs w:val="24"/>
        </w:rPr>
        <w:t>, which defin</w:t>
      </w:r>
      <w:r w:rsidR="000D3206">
        <w:rPr>
          <w:rFonts w:ascii="Times New Roman" w:hAnsi="Times New Roman" w:cs="Times New Roman"/>
          <w:sz w:val="24"/>
          <w:szCs w:val="24"/>
        </w:rPr>
        <w:t>es</w:t>
      </w:r>
      <w:r>
        <w:rPr>
          <w:rFonts w:ascii="Times New Roman" w:hAnsi="Times New Roman" w:cs="Times New Roman"/>
          <w:sz w:val="24"/>
          <w:szCs w:val="24"/>
        </w:rPr>
        <w:t xml:space="preserve"> spatial niches of predators, can predict how multiple predators affect prey (</w:t>
      </w:r>
      <w:proofErr w:type="spellStart"/>
      <w:r>
        <w:rPr>
          <w:rFonts w:ascii="Times New Roman" w:hAnsi="Times New Roman" w:cs="Times New Roman"/>
          <w:sz w:val="24"/>
          <w:szCs w:val="24"/>
        </w:rPr>
        <w:t>Preisser</w:t>
      </w:r>
      <w:proofErr w:type="spellEnd"/>
      <w:r>
        <w:rPr>
          <w:rFonts w:ascii="Times New Roman" w:hAnsi="Times New Roman" w:cs="Times New Roman"/>
          <w:sz w:val="24"/>
          <w:szCs w:val="24"/>
        </w:rPr>
        <w:t xml:space="preserve"> et al. 2007; Schmitz 2007). </w:t>
      </w:r>
      <w:commentRangeStart w:id="29"/>
      <w:r>
        <w:rPr>
          <w:rFonts w:ascii="Times New Roman" w:hAnsi="Times New Roman" w:cs="Times New Roman"/>
          <w:sz w:val="24"/>
          <w:szCs w:val="24"/>
        </w:rPr>
        <w:t xml:space="preserve">Predators </w:t>
      </w:r>
      <w:commentRangeEnd w:id="29"/>
      <w:r w:rsidR="005F0544">
        <w:rPr>
          <w:rStyle w:val="CommentReference"/>
        </w:rPr>
        <w:commentReference w:id="29"/>
      </w:r>
      <w:r>
        <w:rPr>
          <w:rFonts w:ascii="Times New Roman" w:hAnsi="Times New Roman" w:cs="Times New Roman"/>
          <w:sz w:val="24"/>
          <w:szCs w:val="24"/>
        </w:rPr>
        <w:t xml:space="preserve">that forage </w:t>
      </w:r>
      <w:r w:rsidR="000D3206">
        <w:rPr>
          <w:rFonts w:ascii="Times New Roman" w:hAnsi="Times New Roman" w:cs="Times New Roman"/>
          <w:sz w:val="24"/>
          <w:szCs w:val="24"/>
        </w:rPr>
        <w:t xml:space="preserve">in </w:t>
      </w:r>
      <w:r>
        <w:rPr>
          <w:rFonts w:ascii="Times New Roman" w:hAnsi="Times New Roman" w:cs="Times New Roman"/>
          <w:sz w:val="24"/>
          <w:szCs w:val="24"/>
        </w:rPr>
        <w:t xml:space="preserve">distinct </w:t>
      </w:r>
      <w:r w:rsidR="000D3206">
        <w:rPr>
          <w:rFonts w:ascii="Times New Roman" w:hAnsi="Times New Roman" w:cs="Times New Roman"/>
          <w:sz w:val="24"/>
          <w:szCs w:val="24"/>
        </w:rPr>
        <w:t xml:space="preserve">niches </w:t>
      </w:r>
      <w:r>
        <w:rPr>
          <w:rFonts w:ascii="Times New Roman" w:hAnsi="Times New Roman" w:cs="Times New Roman"/>
          <w:sz w:val="24"/>
          <w:szCs w:val="24"/>
        </w:rPr>
        <w:t xml:space="preserve">may enhance prey suppression by preventing prey from seeking refuges (Losey and </w:t>
      </w:r>
      <w:proofErr w:type="spellStart"/>
      <w:r>
        <w:rPr>
          <w:rFonts w:ascii="Times New Roman" w:hAnsi="Times New Roman" w:cs="Times New Roman"/>
          <w:sz w:val="24"/>
          <w:szCs w:val="24"/>
        </w:rPr>
        <w:t>Denno</w:t>
      </w:r>
      <w:proofErr w:type="spellEnd"/>
      <w:r>
        <w:rPr>
          <w:rFonts w:ascii="Times New Roman" w:hAnsi="Times New Roman" w:cs="Times New Roman"/>
          <w:sz w:val="24"/>
          <w:szCs w:val="24"/>
        </w:rPr>
        <w:t xml:space="preserve"> 1998; Straub and Snyder 2008). </w:t>
      </w:r>
      <w:r w:rsidR="000D3206">
        <w:rPr>
          <w:rFonts w:ascii="Times New Roman" w:hAnsi="Times New Roman" w:cs="Times New Roman"/>
          <w:sz w:val="24"/>
          <w:szCs w:val="24"/>
        </w:rPr>
        <w:t>Yet</w:t>
      </w:r>
      <w:r>
        <w:rPr>
          <w:rFonts w:ascii="Times New Roman" w:hAnsi="Times New Roman" w:cs="Times New Roman"/>
          <w:sz w:val="24"/>
          <w:szCs w:val="24"/>
        </w:rPr>
        <w:t xml:space="preserve">, predators with overlapping niches may </w:t>
      </w:r>
      <w:r w:rsidR="000D3206">
        <w:rPr>
          <w:rFonts w:ascii="Times New Roman" w:hAnsi="Times New Roman" w:cs="Times New Roman"/>
          <w:sz w:val="24"/>
          <w:szCs w:val="24"/>
        </w:rPr>
        <w:t>compete or feed on each other</w:t>
      </w:r>
      <w:r>
        <w:rPr>
          <w:rFonts w:ascii="Times New Roman" w:hAnsi="Times New Roman" w:cs="Times New Roman"/>
          <w:sz w:val="24"/>
          <w:szCs w:val="24"/>
        </w:rPr>
        <w:t xml:space="preserve">, reducing predation </w:t>
      </w:r>
      <w:r w:rsidR="000D3206">
        <w:rPr>
          <w:rFonts w:ascii="Times New Roman" w:hAnsi="Times New Roman" w:cs="Times New Roman"/>
          <w:sz w:val="24"/>
          <w:szCs w:val="24"/>
        </w:rPr>
        <w:t xml:space="preserve">risk </w:t>
      </w:r>
      <w:r>
        <w:rPr>
          <w:rFonts w:ascii="Times New Roman" w:hAnsi="Times New Roman" w:cs="Times New Roman"/>
          <w:sz w:val="24"/>
          <w:szCs w:val="24"/>
        </w:rPr>
        <w:t>(Snyder and Ives, 2001).</w:t>
      </w:r>
      <w:r w:rsidRPr="00A2678D">
        <w:rPr>
          <w:rFonts w:ascii="Times New Roman" w:hAnsi="Times New Roman" w:cs="Times New Roman"/>
          <w:sz w:val="24"/>
          <w:szCs w:val="24"/>
        </w:rPr>
        <w:t xml:space="preserve"> </w:t>
      </w:r>
      <w:r>
        <w:rPr>
          <w:rFonts w:ascii="Times New Roman" w:hAnsi="Times New Roman" w:cs="Times New Roman"/>
          <w:sz w:val="24"/>
          <w:szCs w:val="24"/>
        </w:rPr>
        <w:t xml:space="preserve">Prey behavioral responses to multiple predators can </w:t>
      </w:r>
      <w:ins w:id="30" w:author="Ben Lee" w:date="2023-02-16T09:39:00Z">
        <w:r w:rsidR="00BB34B4">
          <w:rPr>
            <w:rFonts w:ascii="Times New Roman" w:hAnsi="Times New Roman" w:cs="Times New Roman"/>
            <w:sz w:val="24"/>
            <w:szCs w:val="24"/>
          </w:rPr>
          <w:t>affect</w:t>
        </w:r>
      </w:ins>
      <w:del w:id="31" w:author="Ben Lee" w:date="2023-02-16T09:39:00Z">
        <w:r w:rsidDel="00BB34B4">
          <w:rPr>
            <w:rFonts w:ascii="Times New Roman" w:hAnsi="Times New Roman" w:cs="Times New Roman"/>
            <w:sz w:val="24"/>
            <w:szCs w:val="24"/>
          </w:rPr>
          <w:delText>mediate</w:delText>
        </w:r>
      </w:del>
      <w:r>
        <w:rPr>
          <w:rFonts w:ascii="Times New Roman" w:hAnsi="Times New Roman" w:cs="Times New Roman"/>
          <w:sz w:val="24"/>
          <w:szCs w:val="24"/>
        </w:rPr>
        <w:t xml:space="preserve"> </w:t>
      </w:r>
      <w:commentRangeStart w:id="32"/>
      <w:commentRangeStart w:id="33"/>
      <w:r>
        <w:rPr>
          <w:rFonts w:ascii="Times New Roman" w:hAnsi="Times New Roman" w:cs="Times New Roman"/>
          <w:sz w:val="24"/>
          <w:szCs w:val="24"/>
        </w:rPr>
        <w:t xml:space="preserve">population </w:t>
      </w:r>
      <w:ins w:id="34" w:author="Ben Lee" w:date="2023-02-16T09:39:00Z">
        <w:r w:rsidR="00BB34B4">
          <w:rPr>
            <w:rFonts w:ascii="Times New Roman" w:hAnsi="Times New Roman" w:cs="Times New Roman"/>
            <w:sz w:val="24"/>
            <w:szCs w:val="24"/>
          </w:rPr>
          <w:t>dynamics</w:t>
        </w:r>
      </w:ins>
      <w:del w:id="35" w:author="Ben Lee" w:date="2023-02-16T09:39:00Z">
        <w:r w:rsidDel="00BB34B4">
          <w:rPr>
            <w:rFonts w:ascii="Times New Roman" w:hAnsi="Times New Roman" w:cs="Times New Roman"/>
            <w:sz w:val="24"/>
            <w:szCs w:val="24"/>
          </w:rPr>
          <w:delText>responses</w:delText>
        </w:r>
      </w:del>
      <w:r>
        <w:rPr>
          <w:rFonts w:ascii="Times New Roman" w:hAnsi="Times New Roman" w:cs="Times New Roman"/>
          <w:sz w:val="24"/>
          <w:szCs w:val="24"/>
        </w:rPr>
        <w:t xml:space="preserve"> </w:t>
      </w:r>
      <w:commentRangeEnd w:id="32"/>
      <w:r w:rsidR="005F0544">
        <w:rPr>
          <w:rStyle w:val="CommentReference"/>
        </w:rPr>
        <w:commentReference w:id="32"/>
      </w:r>
      <w:commentRangeEnd w:id="33"/>
      <w:r w:rsidR="00BB34B4">
        <w:rPr>
          <w:rStyle w:val="CommentReference"/>
        </w:rPr>
        <w:commentReference w:id="33"/>
      </w:r>
      <w:r>
        <w:rPr>
          <w:rFonts w:ascii="Times New Roman" w:hAnsi="Times New Roman" w:cs="Times New Roman"/>
          <w:sz w:val="24"/>
          <w:szCs w:val="24"/>
        </w:rPr>
        <w:t xml:space="preserve">and trophic cascades if survival, reproduction, or </w:t>
      </w:r>
      <w:r w:rsidR="000D3206">
        <w:rPr>
          <w:rFonts w:ascii="Times New Roman" w:hAnsi="Times New Roman" w:cs="Times New Roman"/>
          <w:sz w:val="24"/>
          <w:szCs w:val="24"/>
        </w:rPr>
        <w:t>feeding behaviors</w:t>
      </w:r>
      <w:r>
        <w:rPr>
          <w:rFonts w:ascii="Times New Roman" w:hAnsi="Times New Roman" w:cs="Times New Roman"/>
          <w:sz w:val="24"/>
          <w:szCs w:val="24"/>
        </w:rPr>
        <w:t xml:space="preserve"> are affected (Northfield et al. 2017). </w:t>
      </w:r>
      <w:commentRangeStart w:id="36"/>
      <w:commentRangeStart w:id="37"/>
      <w:r>
        <w:rPr>
          <w:rFonts w:ascii="Times New Roman" w:hAnsi="Times New Roman" w:cs="Times New Roman"/>
          <w:sz w:val="24"/>
          <w:szCs w:val="24"/>
        </w:rPr>
        <w:t xml:space="preserve">However, effects of these behavioral responses on other ecosystem functions have rarely been assessed. </w:t>
      </w:r>
      <w:commentRangeEnd w:id="36"/>
      <w:r w:rsidR="005F0544">
        <w:rPr>
          <w:rStyle w:val="CommentReference"/>
        </w:rPr>
        <w:commentReference w:id="36"/>
      </w:r>
      <w:commentRangeEnd w:id="37"/>
      <w:r w:rsidR="00BB34B4">
        <w:rPr>
          <w:rStyle w:val="CommentReference"/>
        </w:rPr>
        <w:commentReference w:id="37"/>
      </w:r>
    </w:p>
    <w:p w14:paraId="3F59948A" w14:textId="7E380E61" w:rsidR="00CD013B" w:rsidRDefault="00CD013B" w:rsidP="00CD013B">
      <w:pPr>
        <w:spacing w:after="0" w:line="480" w:lineRule="auto"/>
        <w:ind w:firstLine="540"/>
        <w:contextualSpacing/>
        <w:rPr>
          <w:rFonts w:ascii="Times New Roman" w:hAnsi="Times New Roman" w:cs="Times New Roman"/>
          <w:sz w:val="24"/>
          <w:szCs w:val="24"/>
        </w:rPr>
      </w:pPr>
      <w:r>
        <w:rPr>
          <w:rFonts w:ascii="Times New Roman" w:hAnsi="Times New Roman" w:cs="Times New Roman"/>
          <w:sz w:val="24"/>
          <w:szCs w:val="24"/>
        </w:rPr>
        <w:t xml:space="preserve">Many insect herbivores are vectors of plant viruses that cause </w:t>
      </w:r>
      <w:r w:rsidR="000D3206">
        <w:rPr>
          <w:rFonts w:ascii="Times New Roman" w:hAnsi="Times New Roman" w:cs="Times New Roman"/>
          <w:sz w:val="24"/>
          <w:szCs w:val="24"/>
        </w:rPr>
        <w:t xml:space="preserve">substantial </w:t>
      </w:r>
      <w:r>
        <w:rPr>
          <w:rFonts w:ascii="Times New Roman" w:hAnsi="Times New Roman" w:cs="Times New Roman"/>
          <w:sz w:val="24"/>
          <w:szCs w:val="24"/>
        </w:rPr>
        <w:t xml:space="preserve">damage to plant health (Jones and Naidu, 2019). </w:t>
      </w:r>
      <w:commentRangeStart w:id="38"/>
      <w:commentRangeStart w:id="39"/>
      <w:r w:rsidR="000D3206">
        <w:rPr>
          <w:rFonts w:ascii="Times New Roman" w:hAnsi="Times New Roman" w:cs="Times New Roman"/>
          <w:sz w:val="24"/>
          <w:szCs w:val="24"/>
        </w:rPr>
        <w:t>P</w:t>
      </w:r>
      <w:r>
        <w:rPr>
          <w:rFonts w:ascii="Times New Roman" w:hAnsi="Times New Roman" w:cs="Times New Roman"/>
          <w:sz w:val="24"/>
          <w:szCs w:val="24"/>
        </w:rPr>
        <w:t xml:space="preserve">lant virus transmission </w:t>
      </w:r>
      <w:commentRangeEnd w:id="38"/>
      <w:r w:rsidR="007324B6">
        <w:rPr>
          <w:rStyle w:val="CommentReference"/>
        </w:rPr>
        <w:commentReference w:id="38"/>
      </w:r>
      <w:commentRangeEnd w:id="39"/>
      <w:r w:rsidR="0041083E">
        <w:rPr>
          <w:rStyle w:val="CommentReference"/>
        </w:rPr>
        <w:commentReference w:id="39"/>
      </w:r>
      <w:r w:rsidR="000D3206">
        <w:rPr>
          <w:rFonts w:ascii="Times New Roman" w:hAnsi="Times New Roman" w:cs="Times New Roman"/>
          <w:sz w:val="24"/>
          <w:szCs w:val="24"/>
        </w:rPr>
        <w:t xml:space="preserve">is affected by </w:t>
      </w:r>
      <w:r>
        <w:rPr>
          <w:rFonts w:ascii="Times New Roman" w:hAnsi="Times New Roman" w:cs="Times New Roman"/>
          <w:sz w:val="24"/>
          <w:szCs w:val="24"/>
        </w:rPr>
        <w:t>vector behavior</w:t>
      </w:r>
      <w:r w:rsidR="000D3206">
        <w:rPr>
          <w:rFonts w:ascii="Times New Roman" w:hAnsi="Times New Roman" w:cs="Times New Roman"/>
          <w:sz w:val="24"/>
          <w:szCs w:val="24"/>
        </w:rPr>
        <w:t>s</w:t>
      </w:r>
      <w:r>
        <w:rPr>
          <w:rFonts w:ascii="Times New Roman" w:hAnsi="Times New Roman" w:cs="Times New Roman"/>
          <w:sz w:val="24"/>
          <w:szCs w:val="24"/>
        </w:rPr>
        <w:t xml:space="preserve"> </w:t>
      </w:r>
      <w:r w:rsidR="000D3206">
        <w:rPr>
          <w:rFonts w:ascii="Times New Roman" w:hAnsi="Times New Roman" w:cs="Times New Roman"/>
          <w:sz w:val="24"/>
          <w:szCs w:val="24"/>
        </w:rPr>
        <w:t xml:space="preserve">such as </w:t>
      </w:r>
      <w:r>
        <w:rPr>
          <w:rFonts w:ascii="Times New Roman" w:hAnsi="Times New Roman" w:cs="Times New Roman"/>
          <w:sz w:val="24"/>
          <w:szCs w:val="24"/>
        </w:rPr>
        <w:t>host selection, the duration and location of feeding, and dispersal (</w:t>
      </w:r>
      <w:proofErr w:type="spellStart"/>
      <w:r>
        <w:rPr>
          <w:rFonts w:ascii="Times New Roman" w:hAnsi="Times New Roman" w:cs="Times New Roman"/>
          <w:sz w:val="24"/>
          <w:szCs w:val="24"/>
        </w:rPr>
        <w:t>Fereres</w:t>
      </w:r>
      <w:proofErr w:type="spellEnd"/>
      <w:r>
        <w:rPr>
          <w:rFonts w:ascii="Times New Roman" w:hAnsi="Times New Roman" w:cs="Times New Roman"/>
          <w:sz w:val="24"/>
          <w:szCs w:val="24"/>
        </w:rPr>
        <w:t xml:space="preserve"> and Moreno, 2009). Empirical studies and models suggest that</w:t>
      </w:r>
      <w:r w:rsidR="000D3206">
        <w:rPr>
          <w:rFonts w:ascii="Times New Roman" w:hAnsi="Times New Roman" w:cs="Times New Roman"/>
          <w:sz w:val="24"/>
          <w:szCs w:val="24"/>
        </w:rPr>
        <w:t xml:space="preserve"> even small </w:t>
      </w:r>
      <w:r>
        <w:rPr>
          <w:rFonts w:ascii="Times New Roman" w:hAnsi="Times New Roman" w:cs="Times New Roman"/>
          <w:sz w:val="24"/>
          <w:szCs w:val="24"/>
        </w:rPr>
        <w:t xml:space="preserve">shifts in </w:t>
      </w:r>
      <w:r w:rsidR="000D3206">
        <w:rPr>
          <w:rFonts w:ascii="Times New Roman" w:hAnsi="Times New Roman" w:cs="Times New Roman"/>
          <w:sz w:val="24"/>
          <w:szCs w:val="24"/>
        </w:rPr>
        <w:t xml:space="preserve">vector behaviors </w:t>
      </w:r>
      <w:r w:rsidR="008646D1">
        <w:rPr>
          <w:rFonts w:ascii="Times New Roman" w:hAnsi="Times New Roman" w:cs="Times New Roman"/>
          <w:sz w:val="24"/>
          <w:szCs w:val="24"/>
        </w:rPr>
        <w:t xml:space="preserve">such as </w:t>
      </w:r>
      <w:r>
        <w:rPr>
          <w:rFonts w:ascii="Times New Roman" w:hAnsi="Times New Roman" w:cs="Times New Roman"/>
          <w:sz w:val="24"/>
          <w:szCs w:val="24"/>
        </w:rPr>
        <w:t>host preference, feeding</w:t>
      </w:r>
      <w:r w:rsidR="008646D1">
        <w:rPr>
          <w:rFonts w:ascii="Times New Roman" w:hAnsi="Times New Roman" w:cs="Times New Roman"/>
          <w:sz w:val="24"/>
          <w:szCs w:val="24"/>
        </w:rPr>
        <w:t xml:space="preserve"> </w:t>
      </w:r>
      <w:r w:rsidR="000B21CD">
        <w:rPr>
          <w:rFonts w:ascii="Times New Roman" w:hAnsi="Times New Roman" w:cs="Times New Roman"/>
          <w:sz w:val="24"/>
          <w:szCs w:val="24"/>
        </w:rPr>
        <w:t xml:space="preserve">location or </w:t>
      </w:r>
      <w:r w:rsidR="008646D1">
        <w:rPr>
          <w:rFonts w:ascii="Times New Roman" w:hAnsi="Times New Roman" w:cs="Times New Roman"/>
          <w:sz w:val="24"/>
          <w:szCs w:val="24"/>
        </w:rPr>
        <w:t>duration</w:t>
      </w:r>
      <w:r>
        <w:rPr>
          <w:rFonts w:ascii="Times New Roman" w:hAnsi="Times New Roman" w:cs="Times New Roman"/>
          <w:sz w:val="24"/>
          <w:szCs w:val="24"/>
        </w:rPr>
        <w:t xml:space="preserve">, and movement </w:t>
      </w:r>
      <w:r w:rsidR="008646D1">
        <w:rPr>
          <w:rFonts w:ascii="Times New Roman" w:hAnsi="Times New Roman" w:cs="Times New Roman"/>
          <w:sz w:val="24"/>
          <w:szCs w:val="24"/>
        </w:rPr>
        <w:t xml:space="preserve">between hosts </w:t>
      </w:r>
      <w:r>
        <w:rPr>
          <w:rFonts w:ascii="Times New Roman" w:hAnsi="Times New Roman" w:cs="Times New Roman"/>
          <w:sz w:val="24"/>
          <w:szCs w:val="24"/>
        </w:rPr>
        <w:t>can greatly alter rates of virus spread (Eigenbrode et al. 2018</w:t>
      </w:r>
      <w:r w:rsidR="000D3206">
        <w:rPr>
          <w:rFonts w:ascii="Times New Roman" w:hAnsi="Times New Roman" w:cs="Times New Roman"/>
          <w:sz w:val="24"/>
          <w:szCs w:val="24"/>
        </w:rPr>
        <w:t>; Crowder et al. 2019</w:t>
      </w:r>
      <w:r>
        <w:rPr>
          <w:rFonts w:ascii="Times New Roman" w:hAnsi="Times New Roman" w:cs="Times New Roman"/>
          <w:sz w:val="24"/>
          <w:szCs w:val="24"/>
        </w:rPr>
        <w:t xml:space="preserve">). </w:t>
      </w:r>
      <w:ins w:id="40" w:author="Ben Lee" w:date="2023-02-16T09:49:00Z">
        <w:r w:rsidR="00D63B23">
          <w:rPr>
            <w:rFonts w:ascii="Times New Roman" w:hAnsi="Times New Roman" w:cs="Times New Roman"/>
            <w:sz w:val="24"/>
            <w:szCs w:val="24"/>
          </w:rPr>
          <w:t>P</w:t>
        </w:r>
      </w:ins>
      <w:del w:id="41" w:author="Ben Lee" w:date="2023-02-16T09:48:00Z">
        <w:r w:rsidDel="00D63B23">
          <w:rPr>
            <w:rFonts w:ascii="Times New Roman" w:hAnsi="Times New Roman" w:cs="Times New Roman"/>
            <w:sz w:val="24"/>
            <w:szCs w:val="24"/>
          </w:rPr>
          <w:delText>P</w:delText>
        </w:r>
      </w:del>
      <w:r>
        <w:rPr>
          <w:rFonts w:ascii="Times New Roman" w:hAnsi="Times New Roman" w:cs="Times New Roman"/>
          <w:sz w:val="24"/>
          <w:szCs w:val="24"/>
        </w:rPr>
        <w:t>redators, which often forage on vectors, c</w:t>
      </w:r>
      <w:ins w:id="42" w:author="Ben Lee" w:date="2023-02-16T09:45:00Z">
        <w:r w:rsidR="00D63B23">
          <w:rPr>
            <w:rFonts w:ascii="Times New Roman" w:hAnsi="Times New Roman" w:cs="Times New Roman"/>
            <w:sz w:val="24"/>
            <w:szCs w:val="24"/>
          </w:rPr>
          <w:t>an</w:t>
        </w:r>
      </w:ins>
      <w:del w:id="43" w:author="Ben Lee" w:date="2023-02-16T09:45:00Z">
        <w:r w:rsidR="000D3206" w:rsidDel="00D63B23">
          <w:rPr>
            <w:rFonts w:ascii="Times New Roman" w:hAnsi="Times New Roman" w:cs="Times New Roman"/>
            <w:sz w:val="24"/>
            <w:szCs w:val="24"/>
          </w:rPr>
          <w:delText>ould</w:delText>
        </w:r>
      </w:del>
      <w:r w:rsidR="000D3206">
        <w:rPr>
          <w:rFonts w:ascii="Times New Roman" w:hAnsi="Times New Roman" w:cs="Times New Roman"/>
          <w:sz w:val="24"/>
          <w:szCs w:val="24"/>
        </w:rPr>
        <w:t xml:space="preserve"> thus </w:t>
      </w:r>
      <w:r>
        <w:rPr>
          <w:rFonts w:ascii="Times New Roman" w:hAnsi="Times New Roman" w:cs="Times New Roman"/>
          <w:sz w:val="24"/>
          <w:szCs w:val="24"/>
        </w:rPr>
        <w:t xml:space="preserve">affect virus transmission </w:t>
      </w:r>
      <w:ins w:id="44" w:author="Ben Lee" w:date="2023-02-16T09:53:00Z">
        <w:r w:rsidR="00967634">
          <w:rPr>
            <w:rFonts w:ascii="Times New Roman" w:hAnsi="Times New Roman" w:cs="Times New Roman"/>
            <w:sz w:val="24"/>
            <w:szCs w:val="24"/>
          </w:rPr>
          <w:t xml:space="preserve">both </w:t>
        </w:r>
      </w:ins>
      <w:r>
        <w:rPr>
          <w:rFonts w:ascii="Times New Roman" w:hAnsi="Times New Roman" w:cs="Times New Roman"/>
          <w:sz w:val="24"/>
          <w:szCs w:val="24"/>
        </w:rPr>
        <w:t>by reducing vector abundance</w:t>
      </w:r>
      <w:r w:rsidR="000D3206">
        <w:rPr>
          <w:rFonts w:ascii="Times New Roman" w:hAnsi="Times New Roman" w:cs="Times New Roman"/>
          <w:sz w:val="24"/>
          <w:szCs w:val="24"/>
        </w:rPr>
        <w:t xml:space="preserve"> and </w:t>
      </w:r>
      <w:r>
        <w:rPr>
          <w:rFonts w:ascii="Times New Roman" w:hAnsi="Times New Roman" w:cs="Times New Roman"/>
          <w:sz w:val="24"/>
          <w:szCs w:val="24"/>
        </w:rPr>
        <w:t xml:space="preserve">by altering vector </w:t>
      </w:r>
      <w:r w:rsidR="000D3206">
        <w:rPr>
          <w:rFonts w:ascii="Times New Roman" w:hAnsi="Times New Roman" w:cs="Times New Roman"/>
          <w:sz w:val="24"/>
          <w:szCs w:val="24"/>
        </w:rPr>
        <w:t>behaviors</w:t>
      </w:r>
      <w:r>
        <w:rPr>
          <w:rFonts w:ascii="Times New Roman" w:hAnsi="Times New Roman" w:cs="Times New Roman"/>
          <w:sz w:val="24"/>
          <w:szCs w:val="24"/>
        </w:rPr>
        <w:t xml:space="preserve"> (</w:t>
      </w:r>
      <w:commentRangeStart w:id="45"/>
      <w:r>
        <w:rPr>
          <w:rFonts w:ascii="Times New Roman" w:hAnsi="Times New Roman" w:cs="Times New Roman"/>
          <w:sz w:val="24"/>
          <w:szCs w:val="24"/>
        </w:rPr>
        <w:t>Long and Finke, 2015; Lee et al. 2021</w:t>
      </w:r>
      <w:commentRangeEnd w:id="45"/>
      <w:r w:rsidR="005F0544">
        <w:rPr>
          <w:rStyle w:val="CommentReference"/>
        </w:rPr>
        <w:commentReference w:id="45"/>
      </w:r>
      <w:r>
        <w:rPr>
          <w:rFonts w:ascii="Times New Roman" w:hAnsi="Times New Roman" w:cs="Times New Roman"/>
          <w:sz w:val="24"/>
          <w:szCs w:val="24"/>
        </w:rPr>
        <w:t>)</w:t>
      </w:r>
      <w:ins w:id="46" w:author="Ben Lee" w:date="2023-02-16T09:53:00Z">
        <w:r w:rsidR="00967634">
          <w:rPr>
            <w:rFonts w:ascii="Times New Roman" w:hAnsi="Times New Roman" w:cs="Times New Roman"/>
            <w:sz w:val="24"/>
            <w:szCs w:val="24"/>
          </w:rPr>
          <w:t>.</w:t>
        </w:r>
      </w:ins>
      <w:ins w:id="47" w:author="Ben Lee" w:date="2023-02-16T09:59:00Z">
        <w:r w:rsidR="00967634">
          <w:rPr>
            <w:rFonts w:ascii="Times New Roman" w:hAnsi="Times New Roman" w:cs="Times New Roman"/>
            <w:sz w:val="24"/>
            <w:szCs w:val="24"/>
          </w:rPr>
          <w:t xml:space="preserve"> However, </w:t>
        </w:r>
      </w:ins>
      <w:ins w:id="48" w:author="Ben Lee" w:date="2023-02-16T10:02:00Z">
        <w:r w:rsidR="001E4C9A">
          <w:rPr>
            <w:rFonts w:ascii="Times New Roman" w:hAnsi="Times New Roman" w:cs="Times New Roman"/>
            <w:sz w:val="24"/>
            <w:szCs w:val="24"/>
          </w:rPr>
          <w:t>such</w:t>
        </w:r>
      </w:ins>
      <w:ins w:id="49" w:author="Ben Lee" w:date="2023-02-16T10:00:00Z">
        <w:r w:rsidR="00967634">
          <w:rPr>
            <w:rFonts w:ascii="Times New Roman" w:hAnsi="Times New Roman" w:cs="Times New Roman"/>
            <w:sz w:val="24"/>
            <w:szCs w:val="24"/>
          </w:rPr>
          <w:t xml:space="preserve"> </w:t>
        </w:r>
      </w:ins>
      <w:ins w:id="50" w:author="Ben Lee" w:date="2023-02-16T10:07:00Z">
        <w:r w:rsidR="001E4C9A">
          <w:rPr>
            <w:rFonts w:ascii="Times New Roman" w:hAnsi="Times New Roman" w:cs="Times New Roman"/>
            <w:sz w:val="24"/>
            <w:szCs w:val="24"/>
          </w:rPr>
          <w:t>effects on vector abundance and behavior</w:t>
        </w:r>
      </w:ins>
      <w:ins w:id="51" w:author="Ben Lee" w:date="2023-02-16T10:00:00Z">
        <w:r w:rsidR="00967634">
          <w:rPr>
            <w:rFonts w:ascii="Times New Roman" w:hAnsi="Times New Roman" w:cs="Times New Roman"/>
            <w:sz w:val="24"/>
            <w:szCs w:val="24"/>
          </w:rPr>
          <w:t xml:space="preserve"> may </w:t>
        </w:r>
      </w:ins>
      <w:ins w:id="52" w:author="Ben Lee" w:date="2023-02-16T10:07:00Z">
        <w:r w:rsidR="001E4C9A">
          <w:rPr>
            <w:rFonts w:ascii="Times New Roman" w:hAnsi="Times New Roman" w:cs="Times New Roman"/>
            <w:sz w:val="24"/>
            <w:szCs w:val="24"/>
          </w:rPr>
          <w:t>conflict to produce variable</w:t>
        </w:r>
      </w:ins>
      <w:ins w:id="53" w:author="Ben Lee" w:date="2023-02-16T10:00:00Z">
        <w:r w:rsidR="00967634">
          <w:rPr>
            <w:rFonts w:ascii="Times New Roman" w:hAnsi="Times New Roman" w:cs="Times New Roman"/>
            <w:sz w:val="24"/>
            <w:szCs w:val="24"/>
          </w:rPr>
          <w:t xml:space="preserve"> net effects on virus transmission.</w:t>
        </w:r>
      </w:ins>
      <w:ins w:id="54" w:author="Ben Lee" w:date="2023-02-16T09:59:00Z">
        <w:r w:rsidR="00967634">
          <w:rPr>
            <w:rFonts w:ascii="Times New Roman" w:hAnsi="Times New Roman" w:cs="Times New Roman"/>
            <w:sz w:val="24"/>
            <w:szCs w:val="24"/>
          </w:rPr>
          <w:t xml:space="preserve"> </w:t>
        </w:r>
      </w:ins>
      <w:del w:id="55" w:author="Ben Lee" w:date="2023-02-16T09:51:00Z">
        <w:r w:rsidDel="00D63B23">
          <w:rPr>
            <w:rFonts w:ascii="Times New Roman" w:hAnsi="Times New Roman" w:cs="Times New Roman"/>
            <w:sz w:val="24"/>
            <w:szCs w:val="24"/>
          </w:rPr>
          <w:delText>.</w:delText>
        </w:r>
      </w:del>
      <w:ins w:id="56" w:author="Ben Lee" w:date="2023-02-16T09:49:00Z">
        <w:r w:rsidR="00D63B23">
          <w:rPr>
            <w:rFonts w:ascii="Times New Roman" w:hAnsi="Times New Roman" w:cs="Times New Roman"/>
            <w:sz w:val="24"/>
            <w:szCs w:val="24"/>
          </w:rPr>
          <w:t>A study</w:t>
        </w:r>
      </w:ins>
      <w:ins w:id="57" w:author="Ben Lee" w:date="2023-02-16T09:58:00Z">
        <w:r w:rsidR="00967634">
          <w:rPr>
            <w:rFonts w:ascii="Times New Roman" w:hAnsi="Times New Roman" w:cs="Times New Roman"/>
            <w:sz w:val="24"/>
            <w:szCs w:val="24"/>
          </w:rPr>
          <w:t xml:space="preserve"> </w:t>
        </w:r>
      </w:ins>
      <w:ins w:id="58" w:author="Ben Lee" w:date="2023-02-16T09:49:00Z">
        <w:r w:rsidR="00D63B23">
          <w:rPr>
            <w:rFonts w:ascii="Times New Roman" w:hAnsi="Times New Roman" w:cs="Times New Roman"/>
            <w:sz w:val="24"/>
            <w:szCs w:val="24"/>
          </w:rPr>
          <w:t xml:space="preserve">examining </w:t>
        </w:r>
      </w:ins>
      <w:ins w:id="59" w:author="Ben Lee" w:date="2023-02-16T09:55:00Z">
        <w:r w:rsidR="00967634">
          <w:rPr>
            <w:rFonts w:ascii="Times New Roman" w:hAnsi="Times New Roman" w:cs="Times New Roman"/>
            <w:sz w:val="24"/>
            <w:szCs w:val="24"/>
          </w:rPr>
          <w:t>lady beetle</w:t>
        </w:r>
      </w:ins>
      <w:ins w:id="60" w:author="Ben Lee" w:date="2023-02-16T09:57:00Z">
        <w:r w:rsidR="00967634">
          <w:rPr>
            <w:rFonts w:ascii="Times New Roman" w:hAnsi="Times New Roman" w:cs="Times New Roman"/>
            <w:sz w:val="24"/>
            <w:szCs w:val="24"/>
          </w:rPr>
          <w:t>s</w:t>
        </w:r>
      </w:ins>
      <w:ins w:id="61" w:author="Ben Lee" w:date="2023-02-16T09:50:00Z">
        <w:r w:rsidR="00D63B23">
          <w:rPr>
            <w:rFonts w:ascii="Times New Roman" w:hAnsi="Times New Roman" w:cs="Times New Roman"/>
            <w:sz w:val="24"/>
            <w:szCs w:val="24"/>
          </w:rPr>
          <w:t>’</w:t>
        </w:r>
      </w:ins>
      <w:ins w:id="62" w:author="Ben Lee" w:date="2023-02-16T09:58:00Z">
        <w:r w:rsidR="00967634">
          <w:rPr>
            <w:rFonts w:ascii="Times New Roman" w:hAnsi="Times New Roman" w:cs="Times New Roman"/>
            <w:sz w:val="24"/>
            <w:szCs w:val="24"/>
          </w:rPr>
          <w:t xml:space="preserve"> </w:t>
        </w:r>
      </w:ins>
      <w:ins w:id="63" w:author="Ben Lee" w:date="2023-02-16T09:50:00Z">
        <w:r w:rsidR="00D63B23">
          <w:rPr>
            <w:rFonts w:ascii="Times New Roman" w:hAnsi="Times New Roman" w:cs="Times New Roman"/>
            <w:sz w:val="24"/>
            <w:szCs w:val="24"/>
          </w:rPr>
          <w:t xml:space="preserve">effects on aphid vectors </w:t>
        </w:r>
      </w:ins>
      <w:ins w:id="64" w:author="Ben Lee" w:date="2023-02-16T10:04:00Z">
        <w:r w:rsidR="001E4C9A">
          <w:rPr>
            <w:rFonts w:ascii="Times New Roman" w:hAnsi="Times New Roman" w:cs="Times New Roman"/>
            <w:sz w:val="24"/>
            <w:szCs w:val="24"/>
          </w:rPr>
          <w:t xml:space="preserve">carrying Pea-enation Mosaic Virus </w:t>
        </w:r>
      </w:ins>
      <w:ins w:id="65" w:author="Ben Lee" w:date="2023-02-16T09:48:00Z">
        <w:r w:rsidR="00D63B23">
          <w:rPr>
            <w:rFonts w:ascii="Times New Roman" w:hAnsi="Times New Roman" w:cs="Times New Roman"/>
            <w:sz w:val="24"/>
            <w:szCs w:val="24"/>
          </w:rPr>
          <w:t xml:space="preserve">found </w:t>
        </w:r>
      </w:ins>
      <w:ins w:id="66" w:author="Ben Lee" w:date="2023-02-16T09:57:00Z">
        <w:r w:rsidR="00967634">
          <w:rPr>
            <w:rFonts w:ascii="Times New Roman" w:hAnsi="Times New Roman" w:cs="Times New Roman"/>
            <w:sz w:val="24"/>
            <w:szCs w:val="24"/>
          </w:rPr>
          <w:t xml:space="preserve">predators </w:t>
        </w:r>
      </w:ins>
      <w:ins w:id="67" w:author="Ben Lee" w:date="2023-02-16T10:06:00Z">
        <w:r w:rsidR="001E4C9A">
          <w:rPr>
            <w:rFonts w:ascii="Times New Roman" w:hAnsi="Times New Roman" w:cs="Times New Roman"/>
            <w:sz w:val="24"/>
            <w:szCs w:val="24"/>
          </w:rPr>
          <w:t xml:space="preserve">significantly </w:t>
        </w:r>
      </w:ins>
      <w:ins w:id="68" w:author="Ben Lee" w:date="2023-02-16T09:57:00Z">
        <w:r w:rsidR="00967634">
          <w:rPr>
            <w:rFonts w:ascii="Times New Roman" w:hAnsi="Times New Roman" w:cs="Times New Roman"/>
            <w:sz w:val="24"/>
            <w:szCs w:val="24"/>
          </w:rPr>
          <w:t xml:space="preserve">reduced </w:t>
        </w:r>
      </w:ins>
      <w:ins w:id="69" w:author="Ben Lee" w:date="2023-02-16T10:05:00Z">
        <w:r w:rsidR="001E4C9A">
          <w:rPr>
            <w:rFonts w:ascii="Times New Roman" w:hAnsi="Times New Roman" w:cs="Times New Roman"/>
            <w:sz w:val="24"/>
            <w:szCs w:val="24"/>
          </w:rPr>
          <w:t xml:space="preserve">vector abundance but </w:t>
        </w:r>
      </w:ins>
      <w:ins w:id="70" w:author="Ben Lee" w:date="2023-02-16T10:06:00Z">
        <w:r w:rsidR="001E4C9A">
          <w:rPr>
            <w:rFonts w:ascii="Times New Roman" w:hAnsi="Times New Roman" w:cs="Times New Roman"/>
            <w:sz w:val="24"/>
            <w:szCs w:val="24"/>
          </w:rPr>
          <w:t>increased vector dispersal between host plants, resulting in</w:t>
        </w:r>
      </w:ins>
      <w:ins w:id="71" w:author="Ben Lee" w:date="2023-02-16T10:08:00Z">
        <w:r w:rsidR="001E4C9A">
          <w:rPr>
            <w:rFonts w:ascii="Times New Roman" w:hAnsi="Times New Roman" w:cs="Times New Roman"/>
            <w:sz w:val="24"/>
            <w:szCs w:val="24"/>
          </w:rPr>
          <w:t xml:space="preserve"> no </w:t>
        </w:r>
      </w:ins>
      <w:ins w:id="72" w:author="Ben Lee" w:date="2023-02-16T10:09:00Z">
        <w:r w:rsidR="001E4C9A">
          <w:rPr>
            <w:rFonts w:ascii="Times New Roman" w:hAnsi="Times New Roman" w:cs="Times New Roman"/>
            <w:sz w:val="24"/>
            <w:szCs w:val="24"/>
          </w:rPr>
          <w:t>overall effect on</w:t>
        </w:r>
      </w:ins>
      <w:ins w:id="73" w:author="Ben Lee" w:date="2023-02-16T10:08:00Z">
        <w:r w:rsidR="001E4C9A">
          <w:rPr>
            <w:rFonts w:ascii="Times New Roman" w:hAnsi="Times New Roman" w:cs="Times New Roman"/>
            <w:sz w:val="24"/>
            <w:szCs w:val="24"/>
          </w:rPr>
          <w:t xml:space="preserve"> virus transmission</w:t>
        </w:r>
      </w:ins>
      <w:ins w:id="74" w:author="Ben Lee" w:date="2023-02-16T10:09:00Z">
        <w:r w:rsidR="001E4C9A">
          <w:rPr>
            <w:rFonts w:ascii="Times New Roman" w:hAnsi="Times New Roman" w:cs="Times New Roman"/>
            <w:sz w:val="24"/>
            <w:szCs w:val="24"/>
          </w:rPr>
          <w:t xml:space="preserve"> (Lee et al. 2022).</w:t>
        </w:r>
        <w:r w:rsidR="00262B8C">
          <w:rPr>
            <w:rFonts w:ascii="Times New Roman" w:hAnsi="Times New Roman" w:cs="Times New Roman"/>
            <w:sz w:val="24"/>
            <w:szCs w:val="24"/>
          </w:rPr>
          <w:t xml:space="preserve"> </w:t>
        </w:r>
      </w:ins>
      <w:ins w:id="75" w:author="Ben Lee" w:date="2023-02-16T10:20:00Z">
        <w:r w:rsidR="0041083E">
          <w:rPr>
            <w:rFonts w:ascii="Times New Roman" w:hAnsi="Times New Roman" w:cs="Times New Roman"/>
            <w:sz w:val="24"/>
            <w:szCs w:val="24"/>
          </w:rPr>
          <w:t>Examining</w:t>
        </w:r>
      </w:ins>
      <w:ins w:id="76" w:author="Ben Lee" w:date="2023-02-16T10:19:00Z">
        <w:r w:rsidR="0041083E">
          <w:rPr>
            <w:rFonts w:ascii="Times New Roman" w:hAnsi="Times New Roman" w:cs="Times New Roman"/>
            <w:sz w:val="24"/>
            <w:szCs w:val="24"/>
          </w:rPr>
          <w:t xml:space="preserve"> p</w:t>
        </w:r>
      </w:ins>
      <w:ins w:id="77" w:author="Ben Lee" w:date="2023-02-16T10:12:00Z">
        <w:r w:rsidR="0041083E">
          <w:rPr>
            <w:rFonts w:ascii="Times New Roman" w:hAnsi="Times New Roman" w:cs="Times New Roman"/>
            <w:sz w:val="24"/>
            <w:szCs w:val="24"/>
          </w:rPr>
          <w:t>redators</w:t>
        </w:r>
      </w:ins>
      <w:ins w:id="78" w:author="Ben Lee" w:date="2023-02-16T10:19:00Z">
        <w:r w:rsidR="0041083E">
          <w:rPr>
            <w:rFonts w:ascii="Times New Roman" w:hAnsi="Times New Roman" w:cs="Times New Roman"/>
            <w:sz w:val="24"/>
            <w:szCs w:val="24"/>
          </w:rPr>
          <w:t>'</w:t>
        </w:r>
      </w:ins>
      <w:ins w:id="79" w:author="Ben Lee" w:date="2023-02-16T10:12:00Z">
        <w:r w:rsidR="0041083E">
          <w:rPr>
            <w:rFonts w:ascii="Times New Roman" w:hAnsi="Times New Roman" w:cs="Times New Roman"/>
            <w:sz w:val="24"/>
            <w:szCs w:val="24"/>
          </w:rPr>
          <w:t xml:space="preserve"> </w:t>
        </w:r>
        <w:r w:rsidR="0041083E">
          <w:rPr>
            <w:rFonts w:ascii="Times New Roman" w:hAnsi="Times New Roman" w:cs="Times New Roman"/>
            <w:sz w:val="24"/>
            <w:szCs w:val="24"/>
          </w:rPr>
          <w:lastRenderedPageBreak/>
          <w:t>impact</w:t>
        </w:r>
      </w:ins>
      <w:ins w:id="80" w:author="Ben Lee" w:date="2023-02-16T10:20:00Z">
        <w:r w:rsidR="0041083E">
          <w:rPr>
            <w:rFonts w:ascii="Times New Roman" w:hAnsi="Times New Roman" w:cs="Times New Roman"/>
            <w:sz w:val="24"/>
            <w:szCs w:val="24"/>
          </w:rPr>
          <w:t>s on both vector populations and</w:t>
        </w:r>
      </w:ins>
      <w:ins w:id="81" w:author="Ben Lee" w:date="2023-02-16T10:13:00Z">
        <w:r w:rsidR="0041083E">
          <w:rPr>
            <w:rFonts w:ascii="Times New Roman" w:hAnsi="Times New Roman" w:cs="Times New Roman"/>
            <w:sz w:val="24"/>
            <w:szCs w:val="24"/>
          </w:rPr>
          <w:t xml:space="preserve"> specific </w:t>
        </w:r>
      </w:ins>
      <w:ins w:id="82" w:author="Ben Lee" w:date="2023-02-16T10:15:00Z">
        <w:r w:rsidR="0041083E">
          <w:rPr>
            <w:rFonts w:ascii="Times New Roman" w:hAnsi="Times New Roman" w:cs="Times New Roman"/>
            <w:sz w:val="24"/>
            <w:szCs w:val="24"/>
          </w:rPr>
          <w:t>vector behaviors</w:t>
        </w:r>
      </w:ins>
      <w:ins w:id="83" w:author="Ben Lee" w:date="2023-02-16T10:18:00Z">
        <w:r w:rsidR="0041083E">
          <w:rPr>
            <w:rFonts w:ascii="Times New Roman" w:hAnsi="Times New Roman" w:cs="Times New Roman"/>
            <w:sz w:val="24"/>
            <w:szCs w:val="24"/>
          </w:rPr>
          <w:t xml:space="preserve"> </w:t>
        </w:r>
      </w:ins>
      <w:ins w:id="84" w:author="Ben Lee" w:date="2023-02-16T10:19:00Z">
        <w:r w:rsidR="0041083E">
          <w:rPr>
            <w:rFonts w:ascii="Times New Roman" w:hAnsi="Times New Roman" w:cs="Times New Roman"/>
            <w:sz w:val="24"/>
            <w:szCs w:val="24"/>
          </w:rPr>
          <w:t>is</w:t>
        </w:r>
      </w:ins>
      <w:ins w:id="85" w:author="Ben Lee" w:date="2023-02-16T10:15:00Z">
        <w:r w:rsidR="0041083E">
          <w:rPr>
            <w:rFonts w:ascii="Times New Roman" w:hAnsi="Times New Roman" w:cs="Times New Roman"/>
            <w:sz w:val="24"/>
            <w:szCs w:val="24"/>
          </w:rPr>
          <w:t xml:space="preserve"> </w:t>
        </w:r>
      </w:ins>
      <w:ins w:id="86" w:author="Ben Lee" w:date="2023-02-16T10:21:00Z">
        <w:r w:rsidR="0041083E">
          <w:rPr>
            <w:rFonts w:ascii="Times New Roman" w:hAnsi="Times New Roman" w:cs="Times New Roman"/>
            <w:sz w:val="24"/>
            <w:szCs w:val="24"/>
          </w:rPr>
          <w:t xml:space="preserve">thus </w:t>
        </w:r>
      </w:ins>
      <w:ins w:id="87" w:author="Ben Lee" w:date="2023-02-16T10:16:00Z">
        <w:r w:rsidR="0041083E">
          <w:rPr>
            <w:rFonts w:ascii="Times New Roman" w:hAnsi="Times New Roman" w:cs="Times New Roman"/>
            <w:sz w:val="24"/>
            <w:szCs w:val="24"/>
          </w:rPr>
          <w:t xml:space="preserve">crucial to </w:t>
        </w:r>
      </w:ins>
      <w:ins w:id="88" w:author="Ben Lee" w:date="2023-02-16T10:21:00Z">
        <w:r w:rsidR="0041083E">
          <w:rPr>
            <w:rFonts w:ascii="Times New Roman" w:hAnsi="Times New Roman" w:cs="Times New Roman"/>
            <w:sz w:val="24"/>
            <w:szCs w:val="24"/>
          </w:rPr>
          <w:t>understanding their role in virus transmission dynamics.</w:t>
        </w:r>
      </w:ins>
    </w:p>
    <w:p w14:paraId="6AA437D0" w14:textId="415E2798" w:rsidR="00CD013B" w:rsidRDefault="00CD013B" w:rsidP="000D3206">
      <w:pPr>
        <w:spacing w:after="0" w:line="480" w:lineRule="auto"/>
        <w:ind w:firstLine="540"/>
        <w:contextualSpacing/>
        <w:rPr>
          <w:rFonts w:ascii="Times New Roman" w:hAnsi="Times New Roman" w:cs="Times New Roman"/>
          <w:sz w:val="24"/>
          <w:szCs w:val="24"/>
        </w:rPr>
      </w:pPr>
      <w:r>
        <w:rPr>
          <w:rFonts w:ascii="Times New Roman" w:hAnsi="Times New Roman" w:cs="Times New Roman"/>
          <w:sz w:val="24"/>
          <w:szCs w:val="24"/>
        </w:rPr>
        <w:t>While theories using habitat domain to predict multiple predator effects on prey abundance are well supported (</w:t>
      </w:r>
      <w:r w:rsidR="000B21CD">
        <w:rPr>
          <w:rFonts w:ascii="Times New Roman" w:hAnsi="Times New Roman" w:cs="Times New Roman"/>
          <w:sz w:val="24"/>
          <w:szCs w:val="24"/>
        </w:rPr>
        <w:t>Woodcock and Heard, 2011</w:t>
      </w:r>
      <w:r>
        <w:rPr>
          <w:rFonts w:ascii="Times New Roman" w:hAnsi="Times New Roman" w:cs="Times New Roman"/>
          <w:sz w:val="24"/>
          <w:szCs w:val="24"/>
        </w:rPr>
        <w:t xml:space="preserve">), effects on vector </w:t>
      </w:r>
      <w:r w:rsidR="000D3206">
        <w:rPr>
          <w:rFonts w:ascii="Times New Roman" w:hAnsi="Times New Roman" w:cs="Times New Roman"/>
          <w:sz w:val="24"/>
          <w:szCs w:val="24"/>
        </w:rPr>
        <w:t xml:space="preserve">behavior </w:t>
      </w:r>
      <w:r>
        <w:rPr>
          <w:rFonts w:ascii="Times New Roman" w:hAnsi="Times New Roman" w:cs="Times New Roman"/>
          <w:sz w:val="24"/>
          <w:szCs w:val="24"/>
        </w:rPr>
        <w:t>and pathogen spread may differ. In a case of predator-predator synergy, a foliar foraging ladybeetle induced aphid prey to drop from hosts and become vulnerable to a ground beetle</w:t>
      </w:r>
      <w:r w:rsidR="000D3206">
        <w:rPr>
          <w:rFonts w:ascii="Times New Roman" w:hAnsi="Times New Roman" w:cs="Times New Roman"/>
          <w:sz w:val="24"/>
          <w:szCs w:val="24"/>
        </w:rPr>
        <w:t xml:space="preserve"> (Losey and </w:t>
      </w:r>
      <w:proofErr w:type="spellStart"/>
      <w:r w:rsidR="000D3206">
        <w:rPr>
          <w:rFonts w:ascii="Times New Roman" w:hAnsi="Times New Roman" w:cs="Times New Roman"/>
          <w:sz w:val="24"/>
          <w:szCs w:val="24"/>
        </w:rPr>
        <w:t>Denno</w:t>
      </w:r>
      <w:proofErr w:type="spellEnd"/>
      <w:r w:rsidR="000D3206">
        <w:rPr>
          <w:rFonts w:ascii="Times New Roman" w:hAnsi="Times New Roman" w:cs="Times New Roman"/>
          <w:sz w:val="24"/>
          <w:szCs w:val="24"/>
        </w:rPr>
        <w:t xml:space="preserve"> 1999)</w:t>
      </w:r>
      <w:r>
        <w:rPr>
          <w:rFonts w:ascii="Times New Roman" w:hAnsi="Times New Roman" w:cs="Times New Roman"/>
          <w:sz w:val="24"/>
          <w:szCs w:val="24"/>
        </w:rPr>
        <w:t xml:space="preserve">. If aphids were </w:t>
      </w:r>
      <w:r w:rsidR="000D3206">
        <w:rPr>
          <w:rFonts w:ascii="Times New Roman" w:hAnsi="Times New Roman" w:cs="Times New Roman"/>
          <w:sz w:val="24"/>
          <w:szCs w:val="24"/>
        </w:rPr>
        <w:t>vectors</w:t>
      </w:r>
      <w:r>
        <w:rPr>
          <w:rFonts w:ascii="Times New Roman" w:hAnsi="Times New Roman" w:cs="Times New Roman"/>
          <w:sz w:val="24"/>
          <w:szCs w:val="24"/>
        </w:rPr>
        <w:t xml:space="preserve">, however, predator-induced </w:t>
      </w:r>
      <w:r w:rsidR="000D3206">
        <w:rPr>
          <w:rFonts w:ascii="Times New Roman" w:hAnsi="Times New Roman" w:cs="Times New Roman"/>
          <w:sz w:val="24"/>
          <w:szCs w:val="24"/>
        </w:rPr>
        <w:t xml:space="preserve">dropping might have </w:t>
      </w:r>
      <w:commentRangeStart w:id="89"/>
      <w:r>
        <w:rPr>
          <w:rFonts w:ascii="Times New Roman" w:hAnsi="Times New Roman" w:cs="Times New Roman"/>
          <w:sz w:val="24"/>
          <w:szCs w:val="24"/>
        </w:rPr>
        <w:t>accelerate</w:t>
      </w:r>
      <w:r w:rsidR="000D3206">
        <w:rPr>
          <w:rFonts w:ascii="Times New Roman" w:hAnsi="Times New Roman" w:cs="Times New Roman"/>
          <w:sz w:val="24"/>
          <w:szCs w:val="24"/>
        </w:rPr>
        <w:t>d</w:t>
      </w:r>
      <w:r>
        <w:rPr>
          <w:rFonts w:ascii="Times New Roman" w:hAnsi="Times New Roman" w:cs="Times New Roman"/>
          <w:sz w:val="24"/>
          <w:szCs w:val="24"/>
        </w:rPr>
        <w:t xml:space="preserve"> pathogen transmission</w:t>
      </w:r>
      <w:commentRangeEnd w:id="89"/>
      <w:r w:rsidR="000F70B1">
        <w:rPr>
          <w:rStyle w:val="CommentReference"/>
        </w:rPr>
        <w:commentReference w:id="89"/>
      </w:r>
      <w:r>
        <w:rPr>
          <w:rFonts w:ascii="Times New Roman" w:hAnsi="Times New Roman" w:cs="Times New Roman"/>
          <w:sz w:val="24"/>
          <w:szCs w:val="24"/>
        </w:rPr>
        <w:t xml:space="preserve"> by </w:t>
      </w:r>
      <w:r w:rsidR="000D3206">
        <w:rPr>
          <w:rFonts w:ascii="Times New Roman" w:hAnsi="Times New Roman" w:cs="Times New Roman"/>
          <w:sz w:val="24"/>
          <w:szCs w:val="24"/>
        </w:rPr>
        <w:t xml:space="preserve">increasing </w:t>
      </w:r>
      <w:r>
        <w:rPr>
          <w:rFonts w:ascii="Times New Roman" w:hAnsi="Times New Roman" w:cs="Times New Roman"/>
          <w:sz w:val="24"/>
          <w:szCs w:val="24"/>
        </w:rPr>
        <w:t>vector movement to new plants (Nelson et al. 2004). One study assess</w:t>
      </w:r>
      <w:r w:rsidR="000D3206">
        <w:rPr>
          <w:rFonts w:ascii="Times New Roman" w:hAnsi="Times New Roman" w:cs="Times New Roman"/>
          <w:sz w:val="24"/>
          <w:szCs w:val="24"/>
        </w:rPr>
        <w:t>ing</w:t>
      </w:r>
      <w:r>
        <w:rPr>
          <w:rFonts w:ascii="Times New Roman" w:hAnsi="Times New Roman" w:cs="Times New Roman"/>
          <w:sz w:val="24"/>
          <w:szCs w:val="24"/>
        </w:rPr>
        <w:t xml:space="preserve"> effects of multiple predators on vector-borne pathogens found </w:t>
      </w:r>
      <w:r w:rsidR="000D3206">
        <w:rPr>
          <w:rFonts w:ascii="Times New Roman" w:hAnsi="Times New Roman" w:cs="Times New Roman"/>
          <w:sz w:val="24"/>
          <w:szCs w:val="24"/>
        </w:rPr>
        <w:t xml:space="preserve">that </w:t>
      </w:r>
      <w:ins w:id="90" w:author="Ben Lee" w:date="2023-02-16T11:12:00Z">
        <w:r w:rsidR="000F70B1">
          <w:rPr>
            <w:rFonts w:ascii="Times New Roman" w:hAnsi="Times New Roman" w:cs="Times New Roman"/>
            <w:sz w:val="24"/>
            <w:szCs w:val="24"/>
          </w:rPr>
          <w:t xml:space="preserve">increasing </w:t>
        </w:r>
      </w:ins>
      <w:r w:rsidR="000D3206" w:rsidRPr="00EA774D">
        <w:rPr>
          <w:rFonts w:ascii="Times New Roman" w:hAnsi="Times New Roman" w:cs="Times New Roman"/>
          <w:sz w:val="24"/>
          <w:szCs w:val="24"/>
          <w:highlight w:val="darkGray"/>
        </w:rPr>
        <w:t xml:space="preserve">predator </w:t>
      </w:r>
      <w:ins w:id="91" w:author="Ben Lee" w:date="2023-02-16T11:12:00Z">
        <w:r w:rsidR="000F70B1">
          <w:rPr>
            <w:rFonts w:ascii="Times New Roman" w:hAnsi="Times New Roman" w:cs="Times New Roman"/>
            <w:sz w:val="24"/>
            <w:szCs w:val="24"/>
            <w:highlight w:val="darkGray"/>
          </w:rPr>
          <w:t>richness</w:t>
        </w:r>
      </w:ins>
      <w:del w:id="92" w:author="Ben Lee" w:date="2023-02-16T11:12:00Z">
        <w:r w:rsidRPr="00EA774D" w:rsidDel="000F70B1">
          <w:rPr>
            <w:rFonts w:ascii="Times New Roman" w:hAnsi="Times New Roman" w:cs="Times New Roman"/>
            <w:sz w:val="24"/>
            <w:szCs w:val="24"/>
            <w:highlight w:val="darkGray"/>
          </w:rPr>
          <w:delText>diversity</w:delText>
        </w:r>
      </w:del>
      <w:r>
        <w:rPr>
          <w:rFonts w:ascii="Times New Roman" w:hAnsi="Times New Roman" w:cs="Times New Roman"/>
          <w:sz w:val="24"/>
          <w:szCs w:val="24"/>
        </w:rPr>
        <w:t xml:space="preserve"> </w:t>
      </w:r>
      <w:ins w:id="93" w:author="Ben Lee" w:date="2023-02-16T11:13:00Z">
        <w:r w:rsidR="000F70B1">
          <w:rPr>
            <w:rFonts w:ascii="Times New Roman" w:hAnsi="Times New Roman" w:cs="Times New Roman"/>
            <w:sz w:val="24"/>
            <w:szCs w:val="24"/>
          </w:rPr>
          <w:t>reduced vector ab</w:t>
        </w:r>
      </w:ins>
      <w:ins w:id="94" w:author="Ben Lee" w:date="2023-02-16T11:14:00Z">
        <w:r w:rsidR="000F70B1">
          <w:rPr>
            <w:rFonts w:ascii="Times New Roman" w:hAnsi="Times New Roman" w:cs="Times New Roman"/>
            <w:sz w:val="24"/>
            <w:szCs w:val="24"/>
          </w:rPr>
          <w:t>undance but did not influence host plant occupancy by vectors</w:t>
        </w:r>
      </w:ins>
      <w:ins w:id="95" w:author="Ben Lee" w:date="2023-02-16T11:15:00Z">
        <w:r w:rsidR="000F70B1">
          <w:rPr>
            <w:rFonts w:ascii="Times New Roman" w:hAnsi="Times New Roman" w:cs="Times New Roman"/>
            <w:sz w:val="24"/>
            <w:szCs w:val="24"/>
          </w:rPr>
          <w:t>, though predator foraging strategies were not considered (</w:t>
        </w:r>
      </w:ins>
      <w:ins w:id="96" w:author="Ben Lee" w:date="2023-02-16T11:16:00Z">
        <w:r w:rsidR="000F70B1">
          <w:rPr>
            <w:rFonts w:ascii="Times New Roman" w:hAnsi="Times New Roman" w:cs="Times New Roman"/>
            <w:sz w:val="24"/>
            <w:szCs w:val="24"/>
          </w:rPr>
          <w:t>Long and Finke, 2015)</w:t>
        </w:r>
      </w:ins>
      <w:ins w:id="97" w:author="Ben Lee" w:date="2023-02-16T11:14:00Z">
        <w:r w:rsidR="000F70B1">
          <w:rPr>
            <w:rFonts w:ascii="Times New Roman" w:hAnsi="Times New Roman" w:cs="Times New Roman"/>
            <w:sz w:val="24"/>
            <w:szCs w:val="24"/>
          </w:rPr>
          <w:t xml:space="preserve">. </w:t>
        </w:r>
      </w:ins>
      <w:commentRangeStart w:id="98"/>
      <w:commentRangeStart w:id="99"/>
      <w:del w:id="100" w:author="Ben Lee" w:date="2023-02-16T11:16:00Z">
        <w:r w:rsidDel="000F70B1">
          <w:rPr>
            <w:rFonts w:ascii="Times New Roman" w:hAnsi="Times New Roman" w:cs="Times New Roman"/>
            <w:sz w:val="24"/>
            <w:szCs w:val="24"/>
          </w:rPr>
          <w:delText>affect</w:delText>
        </w:r>
        <w:r w:rsidR="000D3206" w:rsidDel="000F70B1">
          <w:rPr>
            <w:rFonts w:ascii="Times New Roman" w:hAnsi="Times New Roman" w:cs="Times New Roman"/>
            <w:sz w:val="24"/>
            <w:szCs w:val="24"/>
          </w:rPr>
          <w:delText>ed</w:delText>
        </w:r>
        <w:r w:rsidDel="000F70B1">
          <w:rPr>
            <w:rFonts w:ascii="Times New Roman" w:hAnsi="Times New Roman" w:cs="Times New Roman"/>
            <w:sz w:val="24"/>
            <w:szCs w:val="24"/>
          </w:rPr>
          <w:delText xml:space="preserve"> vector behaviors in ways that affect</w:delText>
        </w:r>
        <w:r w:rsidR="000D3206" w:rsidDel="000F70B1">
          <w:rPr>
            <w:rFonts w:ascii="Times New Roman" w:hAnsi="Times New Roman" w:cs="Times New Roman"/>
            <w:sz w:val="24"/>
            <w:szCs w:val="24"/>
          </w:rPr>
          <w:delText>ed</w:delText>
        </w:r>
        <w:r w:rsidDel="000F70B1">
          <w:rPr>
            <w:rFonts w:ascii="Times New Roman" w:hAnsi="Times New Roman" w:cs="Times New Roman"/>
            <w:sz w:val="24"/>
            <w:szCs w:val="24"/>
          </w:rPr>
          <w:delText xml:space="preserve"> pathogen</w:delText>
        </w:r>
        <w:r w:rsidR="000D3206" w:rsidDel="000F70B1">
          <w:rPr>
            <w:rFonts w:ascii="Times New Roman" w:hAnsi="Times New Roman" w:cs="Times New Roman"/>
            <w:sz w:val="24"/>
            <w:szCs w:val="24"/>
          </w:rPr>
          <w:delText>s</w:delText>
        </w:r>
        <w:r w:rsidDel="000F70B1">
          <w:rPr>
            <w:rFonts w:ascii="Times New Roman" w:hAnsi="Times New Roman" w:cs="Times New Roman"/>
            <w:sz w:val="24"/>
            <w:szCs w:val="24"/>
          </w:rPr>
          <w:delText xml:space="preserve"> </w:delText>
        </w:r>
        <w:commentRangeEnd w:id="98"/>
        <w:r w:rsidR="00EA774D" w:rsidDel="000F70B1">
          <w:rPr>
            <w:rStyle w:val="CommentReference"/>
          </w:rPr>
          <w:commentReference w:id="98"/>
        </w:r>
        <w:commentRangeEnd w:id="99"/>
        <w:r w:rsidR="000F70B1" w:rsidDel="000F70B1">
          <w:rPr>
            <w:rStyle w:val="CommentReference"/>
          </w:rPr>
          <w:commentReference w:id="99"/>
        </w:r>
        <w:r w:rsidDel="000F70B1">
          <w:rPr>
            <w:rFonts w:ascii="Times New Roman" w:hAnsi="Times New Roman" w:cs="Times New Roman"/>
            <w:sz w:val="24"/>
            <w:szCs w:val="24"/>
          </w:rPr>
          <w:delText xml:space="preserve">(Long and Finke 2015). </w:delText>
        </w:r>
      </w:del>
      <w:r>
        <w:rPr>
          <w:rFonts w:ascii="Times New Roman" w:hAnsi="Times New Roman" w:cs="Times New Roman"/>
          <w:sz w:val="24"/>
          <w:szCs w:val="24"/>
        </w:rPr>
        <w:t xml:space="preserve">However, </w:t>
      </w:r>
      <w:r w:rsidR="000D3206">
        <w:rPr>
          <w:rFonts w:ascii="Times New Roman" w:hAnsi="Times New Roman" w:cs="Times New Roman"/>
          <w:sz w:val="24"/>
          <w:szCs w:val="24"/>
        </w:rPr>
        <w:t>t</w:t>
      </w:r>
      <w:r>
        <w:rPr>
          <w:rFonts w:ascii="Times New Roman" w:hAnsi="Times New Roman" w:cs="Times New Roman"/>
          <w:sz w:val="24"/>
          <w:szCs w:val="24"/>
        </w:rPr>
        <w:t xml:space="preserve">esting habitat domain theories of multiple predators on pathogens will require comparisons between predators that forage across varied habitats alongside measurements of vector behaviors. </w:t>
      </w:r>
    </w:p>
    <w:p w14:paraId="38FE23EB" w14:textId="6CA54849" w:rsidR="00CD013B" w:rsidRPr="00923AA4" w:rsidRDefault="00CD013B" w:rsidP="000D3206">
      <w:pPr>
        <w:spacing w:after="0" w:line="480" w:lineRule="auto"/>
        <w:ind w:firstLine="540"/>
        <w:contextualSpacing/>
        <w:rPr>
          <w:rFonts w:ascii="Times New Roman" w:hAnsi="Times New Roman" w:cs="Times New Roman"/>
          <w:sz w:val="24"/>
          <w:szCs w:val="24"/>
        </w:rPr>
      </w:pPr>
      <w:r>
        <w:rPr>
          <w:rFonts w:ascii="Times New Roman" w:hAnsi="Times New Roman" w:cs="Times New Roman"/>
          <w:sz w:val="24"/>
          <w:szCs w:val="24"/>
        </w:rPr>
        <w:t xml:space="preserve">Here, we expanded on </w:t>
      </w:r>
      <w:r w:rsidR="000D3206">
        <w:rPr>
          <w:rFonts w:ascii="Times New Roman" w:hAnsi="Times New Roman" w:cs="Times New Roman"/>
          <w:sz w:val="24"/>
          <w:szCs w:val="24"/>
        </w:rPr>
        <w:t xml:space="preserve">a </w:t>
      </w:r>
      <w:r>
        <w:rPr>
          <w:rFonts w:ascii="Times New Roman" w:hAnsi="Times New Roman" w:cs="Times New Roman"/>
          <w:sz w:val="24"/>
          <w:szCs w:val="24"/>
        </w:rPr>
        <w:t>habitat domain framework for multiple predator effects to include vector behaviors that mediate pathogen transmission by assessing how three predator species affect</w:t>
      </w:r>
      <w:r w:rsidR="000D3206">
        <w:rPr>
          <w:rFonts w:ascii="Times New Roman" w:hAnsi="Times New Roman" w:cs="Times New Roman"/>
          <w:sz w:val="24"/>
          <w:szCs w:val="24"/>
        </w:rPr>
        <w:t>ed</w:t>
      </w:r>
      <w:r>
        <w:rPr>
          <w:rFonts w:ascii="Times New Roman" w:hAnsi="Times New Roman" w:cs="Times New Roman"/>
          <w:sz w:val="24"/>
          <w:szCs w:val="24"/>
        </w:rPr>
        <w:t xml:space="preserve"> an aphid </w:t>
      </w:r>
      <w:r w:rsidR="000D3206">
        <w:rPr>
          <w:rFonts w:ascii="Times New Roman" w:hAnsi="Times New Roman" w:cs="Times New Roman"/>
          <w:sz w:val="24"/>
          <w:szCs w:val="24"/>
        </w:rPr>
        <w:t>vector and a viral plant pathogen</w:t>
      </w:r>
      <w:r>
        <w:rPr>
          <w:rFonts w:ascii="Times New Roman" w:hAnsi="Times New Roman" w:cs="Times New Roman"/>
          <w:sz w:val="24"/>
          <w:szCs w:val="24"/>
        </w:rPr>
        <w:t xml:space="preserve">. </w:t>
      </w:r>
      <w:r w:rsidR="000D3206">
        <w:rPr>
          <w:rFonts w:ascii="Times New Roman" w:hAnsi="Times New Roman" w:cs="Times New Roman"/>
          <w:sz w:val="24"/>
          <w:szCs w:val="24"/>
        </w:rPr>
        <w:t>W</w:t>
      </w:r>
      <w:r>
        <w:rPr>
          <w:rFonts w:ascii="Times New Roman" w:hAnsi="Times New Roman" w:cs="Times New Roman"/>
          <w:sz w:val="24"/>
          <w:szCs w:val="24"/>
        </w:rPr>
        <w:t xml:space="preserve">e manipulated the composition of predator communities </w:t>
      </w:r>
      <w:r w:rsidR="000D3206">
        <w:rPr>
          <w:rFonts w:ascii="Times New Roman" w:hAnsi="Times New Roman" w:cs="Times New Roman"/>
          <w:sz w:val="24"/>
          <w:szCs w:val="24"/>
        </w:rPr>
        <w:t xml:space="preserve">in a substitutive experiment </w:t>
      </w:r>
      <w:r>
        <w:rPr>
          <w:rFonts w:ascii="Times New Roman" w:hAnsi="Times New Roman" w:cs="Times New Roman"/>
          <w:sz w:val="24"/>
          <w:szCs w:val="24"/>
        </w:rPr>
        <w:t xml:space="preserve">and assessed how individual and combined effects of foliar and ground foraging predators affected vector abundance, feeding location, dispersal, and virus transmission. </w:t>
      </w:r>
      <w:r w:rsidRPr="00F5172C">
        <w:rPr>
          <w:rFonts w:ascii="Times New Roman" w:hAnsi="Times New Roman" w:cs="Times New Roman"/>
          <w:sz w:val="24"/>
          <w:szCs w:val="24"/>
        </w:rPr>
        <w:t>We show interactions among multiple predators have variable but predictable effects on vector abundance, movement, and feeding behavior.</w:t>
      </w:r>
      <w:r>
        <w:rPr>
          <w:rFonts w:ascii="Times New Roman" w:hAnsi="Times New Roman" w:cs="Times New Roman"/>
          <w:sz w:val="24"/>
          <w:szCs w:val="24"/>
        </w:rPr>
        <w:t xml:space="preserve"> Expanding the habitat domain framework to consider prey behavior in addition to abundance would enhance our understanding of how multiple predators affect prey and how these effects cascade through ecosystems. </w:t>
      </w:r>
    </w:p>
    <w:p w14:paraId="08B4C3CB" w14:textId="77777777" w:rsidR="00CD013B" w:rsidRPr="00923AA4" w:rsidRDefault="00CD013B" w:rsidP="00CD013B">
      <w:pPr>
        <w:spacing w:after="0" w:line="480" w:lineRule="auto"/>
        <w:contextualSpacing/>
        <w:rPr>
          <w:rFonts w:ascii="Times New Roman" w:hAnsi="Times New Roman" w:cs="Times New Roman"/>
          <w:sz w:val="24"/>
          <w:szCs w:val="24"/>
        </w:rPr>
      </w:pPr>
    </w:p>
    <w:p w14:paraId="19C7F8EC" w14:textId="77777777" w:rsidR="00CD013B" w:rsidRPr="00923AA4" w:rsidRDefault="00CD013B" w:rsidP="00CD013B">
      <w:pPr>
        <w:spacing w:after="0" w:line="480" w:lineRule="auto"/>
        <w:contextualSpacing/>
        <w:rPr>
          <w:rFonts w:ascii="Times New Roman" w:hAnsi="Times New Roman" w:cs="Times New Roman"/>
          <w:sz w:val="24"/>
          <w:szCs w:val="24"/>
        </w:rPr>
      </w:pPr>
      <w:r w:rsidRPr="00923AA4">
        <w:rPr>
          <w:rFonts w:ascii="Times New Roman" w:hAnsi="Times New Roman" w:cs="Times New Roman"/>
          <w:sz w:val="24"/>
          <w:szCs w:val="24"/>
        </w:rPr>
        <w:lastRenderedPageBreak/>
        <w:t>METHODS</w:t>
      </w:r>
    </w:p>
    <w:p w14:paraId="27A535BA" w14:textId="77777777" w:rsidR="00CD013B" w:rsidRPr="00F23D38" w:rsidRDefault="00CD013B" w:rsidP="00CD013B">
      <w:pPr>
        <w:spacing w:after="0" w:line="480" w:lineRule="auto"/>
        <w:contextualSpacing/>
        <w:rPr>
          <w:rFonts w:ascii="Times New Roman" w:hAnsi="Times New Roman" w:cs="Times New Roman"/>
          <w:sz w:val="24"/>
          <w:szCs w:val="24"/>
        </w:rPr>
      </w:pPr>
      <w:r w:rsidRPr="00F23D38">
        <w:rPr>
          <w:rFonts w:ascii="Times New Roman" w:hAnsi="Times New Roman" w:cs="Times New Roman"/>
          <w:sz w:val="24"/>
          <w:szCs w:val="24"/>
        </w:rPr>
        <w:t>Study System</w:t>
      </w:r>
    </w:p>
    <w:p w14:paraId="080AD8B2" w14:textId="64086F3D" w:rsidR="00CD013B" w:rsidRPr="00F62AD3" w:rsidRDefault="00CD013B" w:rsidP="00CD013B">
      <w:pPr>
        <w:spacing w:after="0" w:line="480" w:lineRule="auto"/>
        <w:contextualSpacing/>
        <w:rPr>
          <w:rFonts w:ascii="Times New Roman" w:hAnsi="Times New Roman" w:cs="Times New Roman"/>
          <w:sz w:val="24"/>
          <w:szCs w:val="24"/>
        </w:rPr>
      </w:pPr>
      <w:r w:rsidRPr="00F23D38">
        <w:rPr>
          <w:rFonts w:ascii="Times New Roman" w:hAnsi="Times New Roman" w:cs="Times New Roman"/>
          <w:sz w:val="24"/>
          <w:szCs w:val="24"/>
        </w:rPr>
        <w:t>In the Palouse region of Eastern Washington</w:t>
      </w:r>
      <w:r>
        <w:rPr>
          <w:rFonts w:ascii="Times New Roman" w:hAnsi="Times New Roman" w:cs="Times New Roman"/>
          <w:sz w:val="24"/>
          <w:szCs w:val="24"/>
        </w:rPr>
        <w:t>, USA</w:t>
      </w:r>
      <w:r w:rsidRPr="00F23D38">
        <w:rPr>
          <w:rFonts w:ascii="Times New Roman" w:hAnsi="Times New Roman" w:cs="Times New Roman"/>
          <w:sz w:val="24"/>
          <w:szCs w:val="24"/>
        </w:rPr>
        <w:t>, pea aphids (</w:t>
      </w:r>
      <w:r w:rsidRPr="00F23D38">
        <w:rPr>
          <w:rFonts w:ascii="Times New Roman" w:hAnsi="Times New Roman" w:cs="Times New Roman"/>
          <w:i/>
          <w:sz w:val="24"/>
          <w:szCs w:val="24"/>
        </w:rPr>
        <w:t xml:space="preserve">Acyrthosiphon pisum </w:t>
      </w:r>
      <w:r w:rsidRPr="00F23D38">
        <w:rPr>
          <w:rFonts w:ascii="Times New Roman" w:hAnsi="Times New Roman" w:cs="Times New Roman"/>
          <w:sz w:val="24"/>
          <w:szCs w:val="24"/>
        </w:rPr>
        <w:t xml:space="preserve">Harris) are </w:t>
      </w:r>
      <w:r>
        <w:rPr>
          <w:rFonts w:ascii="Times New Roman" w:hAnsi="Times New Roman" w:cs="Times New Roman"/>
          <w:sz w:val="24"/>
          <w:szCs w:val="24"/>
        </w:rPr>
        <w:t>specialist</w:t>
      </w:r>
      <w:r w:rsidRPr="00F23D38">
        <w:rPr>
          <w:rFonts w:ascii="Times New Roman" w:hAnsi="Times New Roman" w:cs="Times New Roman"/>
          <w:sz w:val="24"/>
          <w:szCs w:val="24"/>
        </w:rPr>
        <w:t xml:space="preserve"> </w:t>
      </w:r>
      <w:r>
        <w:rPr>
          <w:rFonts w:ascii="Times New Roman" w:hAnsi="Times New Roman" w:cs="Times New Roman"/>
          <w:sz w:val="24"/>
          <w:szCs w:val="24"/>
        </w:rPr>
        <w:t xml:space="preserve">legume </w:t>
      </w:r>
      <w:r w:rsidRPr="00F23D38">
        <w:rPr>
          <w:rFonts w:ascii="Times New Roman" w:hAnsi="Times New Roman" w:cs="Times New Roman"/>
          <w:sz w:val="24"/>
          <w:szCs w:val="24"/>
        </w:rPr>
        <w:t xml:space="preserve">herbivores </w:t>
      </w:r>
      <w:r>
        <w:rPr>
          <w:rFonts w:ascii="Times New Roman" w:hAnsi="Times New Roman" w:cs="Times New Roman"/>
          <w:sz w:val="24"/>
          <w:szCs w:val="24"/>
        </w:rPr>
        <w:t>that</w:t>
      </w:r>
      <w:r w:rsidRPr="00F23D38">
        <w:rPr>
          <w:rFonts w:ascii="Times New Roman" w:hAnsi="Times New Roman" w:cs="Times New Roman"/>
          <w:sz w:val="24"/>
          <w:szCs w:val="24"/>
        </w:rPr>
        <w:t xml:space="preserve"> transmit pathogens </w:t>
      </w:r>
      <w:r>
        <w:rPr>
          <w:rFonts w:ascii="Times New Roman" w:hAnsi="Times New Roman" w:cs="Times New Roman"/>
          <w:sz w:val="24"/>
          <w:szCs w:val="24"/>
        </w:rPr>
        <w:t xml:space="preserve">such as </w:t>
      </w:r>
      <w:r w:rsidRPr="00865762">
        <w:rPr>
          <w:rFonts w:ascii="Times New Roman" w:hAnsi="Times New Roman" w:cs="Times New Roman"/>
          <w:i/>
          <w:iCs/>
          <w:sz w:val="24"/>
          <w:szCs w:val="24"/>
        </w:rPr>
        <w:t>Pea enation mosaic virus</w:t>
      </w:r>
      <w:r>
        <w:rPr>
          <w:rFonts w:ascii="Times New Roman" w:hAnsi="Times New Roman" w:cs="Times New Roman"/>
          <w:sz w:val="24"/>
          <w:szCs w:val="24"/>
        </w:rPr>
        <w:t xml:space="preserve"> (P</w:t>
      </w:r>
      <w:r w:rsidRPr="00F23D38">
        <w:rPr>
          <w:rFonts w:ascii="Times New Roman" w:hAnsi="Times New Roman" w:cs="Times New Roman"/>
          <w:sz w:val="24"/>
          <w:szCs w:val="24"/>
        </w:rPr>
        <w:t>EMV</w:t>
      </w:r>
      <w:r>
        <w:rPr>
          <w:rFonts w:ascii="Times New Roman" w:hAnsi="Times New Roman" w:cs="Times New Roman"/>
          <w:sz w:val="24"/>
          <w:szCs w:val="24"/>
        </w:rPr>
        <w:t>)</w:t>
      </w:r>
      <w:r w:rsidRPr="00F23D38">
        <w:rPr>
          <w:rFonts w:ascii="Times New Roman" w:hAnsi="Times New Roman" w:cs="Times New Roman"/>
          <w:sz w:val="24"/>
          <w:szCs w:val="24"/>
        </w:rPr>
        <w:t xml:space="preserve"> (</w:t>
      </w:r>
      <w:r>
        <w:rPr>
          <w:rFonts w:ascii="Times New Roman" w:hAnsi="Times New Roman" w:cs="Times New Roman"/>
          <w:sz w:val="24"/>
          <w:szCs w:val="24"/>
        </w:rPr>
        <w:t>Chisholm et al. 2018</w:t>
      </w:r>
      <w:r w:rsidRPr="00F23D38">
        <w:rPr>
          <w:rFonts w:ascii="Times New Roman" w:hAnsi="Times New Roman" w:cs="Times New Roman"/>
          <w:sz w:val="24"/>
          <w:szCs w:val="24"/>
        </w:rPr>
        <w:t xml:space="preserve">). PEMV is a persistently transmitted, bipartite ds-RNA virus </w:t>
      </w:r>
      <w:r>
        <w:rPr>
          <w:rFonts w:ascii="Times New Roman" w:hAnsi="Times New Roman" w:cs="Times New Roman"/>
          <w:sz w:val="24"/>
          <w:szCs w:val="24"/>
        </w:rPr>
        <w:t>that attacks many legume species</w:t>
      </w:r>
      <w:r w:rsidR="000D3206">
        <w:rPr>
          <w:rFonts w:ascii="Times New Roman" w:hAnsi="Times New Roman" w:cs="Times New Roman"/>
          <w:sz w:val="24"/>
          <w:szCs w:val="24"/>
        </w:rPr>
        <w:t xml:space="preserve"> and causes </w:t>
      </w:r>
      <w:r>
        <w:rPr>
          <w:rFonts w:ascii="Times New Roman" w:hAnsi="Times New Roman" w:cs="Times New Roman"/>
          <w:sz w:val="24"/>
          <w:szCs w:val="24"/>
        </w:rPr>
        <w:t xml:space="preserve">severe </w:t>
      </w:r>
      <w:r w:rsidRPr="00F23D38">
        <w:rPr>
          <w:rFonts w:ascii="Times New Roman" w:hAnsi="Times New Roman" w:cs="Times New Roman"/>
          <w:sz w:val="24"/>
          <w:szCs w:val="24"/>
        </w:rPr>
        <w:t xml:space="preserve">economic damage </w:t>
      </w:r>
      <w:r>
        <w:rPr>
          <w:rFonts w:ascii="Times New Roman" w:hAnsi="Times New Roman" w:cs="Times New Roman"/>
          <w:sz w:val="24"/>
          <w:szCs w:val="24"/>
        </w:rPr>
        <w:t xml:space="preserve">to pea, </w:t>
      </w:r>
      <w:r>
        <w:rPr>
          <w:rFonts w:ascii="Times New Roman" w:hAnsi="Times New Roman" w:cs="Times New Roman"/>
          <w:i/>
          <w:iCs/>
          <w:sz w:val="24"/>
          <w:szCs w:val="24"/>
        </w:rPr>
        <w:t xml:space="preserve">Pisum </w:t>
      </w:r>
      <w:r w:rsidRPr="00DE7F67">
        <w:rPr>
          <w:rFonts w:ascii="Times New Roman" w:hAnsi="Times New Roman" w:cs="Times New Roman"/>
          <w:i/>
          <w:iCs/>
          <w:sz w:val="24"/>
          <w:szCs w:val="24"/>
        </w:rPr>
        <w:t>sativum</w:t>
      </w:r>
      <w:r w:rsidRPr="00F23D38">
        <w:rPr>
          <w:rFonts w:ascii="Times New Roman" w:hAnsi="Times New Roman" w:cs="Times New Roman"/>
          <w:sz w:val="24"/>
          <w:szCs w:val="24"/>
        </w:rPr>
        <w:t xml:space="preserve"> (</w:t>
      </w:r>
      <w:r w:rsidR="000D3206">
        <w:rPr>
          <w:rFonts w:ascii="Times New Roman" w:hAnsi="Times New Roman" w:cs="Times New Roman"/>
          <w:sz w:val="24"/>
          <w:szCs w:val="24"/>
        </w:rPr>
        <w:t xml:space="preserve">Chisholm et </w:t>
      </w:r>
      <w:r w:rsidRPr="00F23D38">
        <w:rPr>
          <w:rFonts w:ascii="Times New Roman" w:hAnsi="Times New Roman" w:cs="Times New Roman"/>
          <w:sz w:val="24"/>
          <w:szCs w:val="24"/>
        </w:rPr>
        <w:t>al. 2018).</w:t>
      </w:r>
      <w:r>
        <w:rPr>
          <w:rFonts w:ascii="Times New Roman" w:hAnsi="Times New Roman" w:cs="Times New Roman"/>
          <w:sz w:val="24"/>
          <w:szCs w:val="24"/>
        </w:rPr>
        <w:t xml:space="preserve"> Diverse</w:t>
      </w:r>
      <w:r w:rsidRPr="00F23D38">
        <w:rPr>
          <w:rFonts w:ascii="Times New Roman" w:hAnsi="Times New Roman" w:cs="Times New Roman"/>
          <w:sz w:val="24"/>
          <w:szCs w:val="24"/>
        </w:rPr>
        <w:t xml:space="preserve"> aphid predators exist</w:t>
      </w:r>
      <w:r>
        <w:rPr>
          <w:rFonts w:ascii="Times New Roman" w:hAnsi="Times New Roman" w:cs="Times New Roman"/>
          <w:sz w:val="24"/>
          <w:szCs w:val="24"/>
        </w:rPr>
        <w:t xml:space="preserve"> in legume fields</w:t>
      </w:r>
      <w:r w:rsidRPr="00F23D38">
        <w:rPr>
          <w:rFonts w:ascii="Times New Roman" w:hAnsi="Times New Roman" w:cs="Times New Roman"/>
          <w:sz w:val="24"/>
          <w:szCs w:val="24"/>
        </w:rPr>
        <w:t xml:space="preserve"> </w:t>
      </w:r>
      <w:ins w:id="101" w:author="Liesl Oeller" w:date="2023-02-01T17:16:00Z">
        <w:r w:rsidR="003F008B">
          <w:rPr>
            <w:rFonts w:ascii="Times New Roman" w:hAnsi="Times New Roman" w:cs="Times New Roman"/>
            <w:sz w:val="24"/>
            <w:szCs w:val="24"/>
          </w:rPr>
          <w:t>a</w:t>
        </w:r>
      </w:ins>
      <w:ins w:id="102" w:author="Liesl Oeller" w:date="2023-02-01T17:17:00Z">
        <w:r w:rsidR="003F008B">
          <w:rPr>
            <w:rFonts w:ascii="Times New Roman" w:hAnsi="Times New Roman" w:cs="Times New Roman"/>
            <w:sz w:val="24"/>
            <w:szCs w:val="24"/>
          </w:rPr>
          <w:t xml:space="preserve">nd </w:t>
        </w:r>
      </w:ins>
      <w:r w:rsidRPr="00F23D38">
        <w:rPr>
          <w:rFonts w:ascii="Times New Roman" w:hAnsi="Times New Roman" w:cs="Times New Roman"/>
          <w:sz w:val="24"/>
          <w:szCs w:val="24"/>
        </w:rPr>
        <w:t>includ</w:t>
      </w:r>
      <w:ins w:id="103" w:author="Liesl Oeller" w:date="2023-02-01T17:17:00Z">
        <w:r w:rsidR="003F008B">
          <w:rPr>
            <w:rFonts w:ascii="Times New Roman" w:hAnsi="Times New Roman" w:cs="Times New Roman"/>
            <w:sz w:val="24"/>
            <w:szCs w:val="24"/>
          </w:rPr>
          <w:t>e</w:t>
        </w:r>
      </w:ins>
      <w:del w:id="104" w:author="Liesl Oeller" w:date="2023-02-01T17:17:00Z">
        <w:r w:rsidRPr="00F23D38" w:rsidDel="003F008B">
          <w:rPr>
            <w:rFonts w:ascii="Times New Roman" w:hAnsi="Times New Roman" w:cs="Times New Roman"/>
            <w:sz w:val="24"/>
            <w:szCs w:val="24"/>
          </w:rPr>
          <w:delText>ing</w:delText>
        </w:r>
      </w:del>
      <w:r w:rsidRPr="00F23D38">
        <w:rPr>
          <w:rFonts w:ascii="Times New Roman" w:hAnsi="Times New Roman" w:cs="Times New Roman"/>
          <w:sz w:val="24"/>
          <w:szCs w:val="24"/>
        </w:rPr>
        <w:t xml:space="preserve"> </w:t>
      </w:r>
      <w:ins w:id="105" w:author="Liesl Oeller" w:date="2023-02-01T17:17:00Z">
        <w:r w:rsidR="003F008B">
          <w:rPr>
            <w:rFonts w:ascii="Times New Roman" w:hAnsi="Times New Roman" w:cs="Times New Roman"/>
            <w:sz w:val="24"/>
            <w:szCs w:val="24"/>
          </w:rPr>
          <w:t xml:space="preserve">both </w:t>
        </w:r>
      </w:ins>
      <w:r w:rsidRPr="00F23D38">
        <w:rPr>
          <w:rFonts w:ascii="Times New Roman" w:hAnsi="Times New Roman" w:cs="Times New Roman"/>
          <w:sz w:val="24"/>
          <w:szCs w:val="24"/>
        </w:rPr>
        <w:t>foliar</w:t>
      </w:r>
      <w:r>
        <w:rPr>
          <w:rFonts w:ascii="Times New Roman" w:hAnsi="Times New Roman" w:cs="Times New Roman"/>
          <w:sz w:val="24"/>
          <w:szCs w:val="24"/>
        </w:rPr>
        <w:t xml:space="preserve"> species like </w:t>
      </w:r>
      <w:r w:rsidRPr="00F23D38">
        <w:rPr>
          <w:rFonts w:ascii="Times New Roman" w:hAnsi="Times New Roman" w:cs="Times New Roman"/>
          <w:sz w:val="24"/>
          <w:szCs w:val="24"/>
        </w:rPr>
        <w:t xml:space="preserve">lady beetles (Coccinellidae), </w:t>
      </w:r>
      <w:r w:rsidRPr="00865762">
        <w:rPr>
          <w:rFonts w:ascii="Times New Roman" w:hAnsi="Times New Roman" w:cs="Times New Roman"/>
          <w:i/>
          <w:iCs/>
          <w:sz w:val="24"/>
          <w:szCs w:val="24"/>
        </w:rPr>
        <w:t>Nabis spp</w:t>
      </w:r>
      <w:r>
        <w:rPr>
          <w:rFonts w:ascii="Times New Roman" w:hAnsi="Times New Roman" w:cs="Times New Roman"/>
          <w:sz w:val="24"/>
          <w:szCs w:val="24"/>
        </w:rPr>
        <w:t xml:space="preserve">. </w:t>
      </w:r>
      <w:r w:rsidRPr="00F23D38">
        <w:rPr>
          <w:rFonts w:ascii="Times New Roman" w:hAnsi="Times New Roman" w:cs="Times New Roman"/>
          <w:sz w:val="24"/>
          <w:szCs w:val="24"/>
        </w:rPr>
        <w:t>(Nabidae), and big-eye bugs (</w:t>
      </w:r>
      <w:proofErr w:type="spellStart"/>
      <w:r w:rsidRPr="00F23D38">
        <w:rPr>
          <w:rFonts w:ascii="Times New Roman" w:hAnsi="Times New Roman" w:cs="Times New Roman"/>
          <w:sz w:val="24"/>
          <w:szCs w:val="24"/>
        </w:rPr>
        <w:t>Geocoridae</w:t>
      </w:r>
      <w:proofErr w:type="spellEnd"/>
      <w:r w:rsidRPr="00F23D38">
        <w:rPr>
          <w:rFonts w:ascii="Times New Roman" w:hAnsi="Times New Roman" w:cs="Times New Roman"/>
          <w:sz w:val="24"/>
          <w:szCs w:val="24"/>
        </w:rPr>
        <w:t xml:space="preserve">), and ground foraging predators </w:t>
      </w:r>
      <w:r>
        <w:rPr>
          <w:rFonts w:ascii="Times New Roman" w:hAnsi="Times New Roman" w:cs="Times New Roman"/>
          <w:sz w:val="24"/>
          <w:szCs w:val="24"/>
        </w:rPr>
        <w:t>including</w:t>
      </w:r>
      <w:r w:rsidRPr="00F23D38">
        <w:rPr>
          <w:rFonts w:ascii="Times New Roman" w:hAnsi="Times New Roman" w:cs="Times New Roman"/>
          <w:sz w:val="24"/>
          <w:szCs w:val="24"/>
        </w:rPr>
        <w:t xml:space="preserve"> beetles of the families </w:t>
      </w:r>
      <w:proofErr w:type="spellStart"/>
      <w:r w:rsidRPr="00F23D38">
        <w:rPr>
          <w:rFonts w:ascii="Times New Roman" w:hAnsi="Times New Roman" w:cs="Times New Roman"/>
          <w:sz w:val="24"/>
          <w:szCs w:val="24"/>
        </w:rPr>
        <w:t>Carabidae</w:t>
      </w:r>
      <w:proofErr w:type="spellEnd"/>
      <w:r w:rsidRPr="00F23D38">
        <w:rPr>
          <w:rFonts w:ascii="Times New Roman" w:hAnsi="Times New Roman" w:cs="Times New Roman"/>
          <w:sz w:val="24"/>
          <w:szCs w:val="24"/>
        </w:rPr>
        <w:t xml:space="preserve"> and </w:t>
      </w:r>
      <w:proofErr w:type="spellStart"/>
      <w:r w:rsidRPr="00F23D38">
        <w:rPr>
          <w:rFonts w:ascii="Times New Roman" w:hAnsi="Times New Roman" w:cs="Times New Roman"/>
          <w:sz w:val="24"/>
          <w:szCs w:val="24"/>
        </w:rPr>
        <w:t>Staphylinidae</w:t>
      </w:r>
      <w:proofErr w:type="spellEnd"/>
      <w:r w:rsidRPr="00F23D38">
        <w:rPr>
          <w:rFonts w:ascii="Times New Roman" w:hAnsi="Times New Roman" w:cs="Times New Roman"/>
          <w:sz w:val="24"/>
          <w:szCs w:val="24"/>
        </w:rPr>
        <w:t xml:space="preserve"> (</w:t>
      </w:r>
      <w:r>
        <w:rPr>
          <w:rFonts w:ascii="Times New Roman" w:hAnsi="Times New Roman" w:cs="Times New Roman"/>
          <w:sz w:val="24"/>
          <w:szCs w:val="24"/>
        </w:rPr>
        <w:t>Sandhi and Reddy, 2020</w:t>
      </w:r>
      <w:r w:rsidRPr="00F23D38">
        <w:rPr>
          <w:rFonts w:ascii="Times New Roman" w:hAnsi="Times New Roman" w:cs="Times New Roman"/>
          <w:sz w:val="24"/>
          <w:szCs w:val="24"/>
        </w:rPr>
        <w:t xml:space="preserve">). </w:t>
      </w:r>
      <w:r w:rsidR="000D3206">
        <w:rPr>
          <w:rFonts w:ascii="Times New Roman" w:hAnsi="Times New Roman" w:cs="Times New Roman"/>
          <w:sz w:val="24"/>
          <w:szCs w:val="24"/>
        </w:rPr>
        <w:t>Here</w:t>
      </w:r>
      <w:r w:rsidRPr="00F23D38">
        <w:rPr>
          <w:rFonts w:ascii="Times New Roman" w:hAnsi="Times New Roman" w:cs="Times New Roman"/>
          <w:sz w:val="24"/>
          <w:szCs w:val="24"/>
        </w:rPr>
        <w:t xml:space="preserve"> we focused on two foliar predators, lady beetles </w:t>
      </w:r>
      <w:r w:rsidRPr="00F23D38">
        <w:rPr>
          <w:rFonts w:ascii="Times New Roman" w:hAnsi="Times New Roman" w:cs="Times New Roman"/>
          <w:i/>
          <w:iCs/>
          <w:sz w:val="24"/>
          <w:szCs w:val="24"/>
        </w:rPr>
        <w:t>Coccinella septempunctata</w:t>
      </w:r>
      <w:r w:rsidRPr="00F23D38">
        <w:rPr>
          <w:rFonts w:ascii="Times New Roman" w:hAnsi="Times New Roman" w:cs="Times New Roman"/>
          <w:sz w:val="24"/>
          <w:szCs w:val="24"/>
        </w:rPr>
        <w:t xml:space="preserve"> and </w:t>
      </w:r>
      <w:r w:rsidRPr="00F23D38">
        <w:rPr>
          <w:rFonts w:ascii="Times New Roman" w:hAnsi="Times New Roman" w:cs="Times New Roman"/>
          <w:i/>
          <w:iCs/>
          <w:sz w:val="24"/>
          <w:szCs w:val="24"/>
        </w:rPr>
        <w:t>Hippodamia convergens</w:t>
      </w:r>
      <w:r w:rsidRPr="00F23D38">
        <w:rPr>
          <w:rFonts w:ascii="Times New Roman" w:hAnsi="Times New Roman" w:cs="Times New Roman"/>
          <w:sz w:val="24"/>
          <w:szCs w:val="24"/>
        </w:rPr>
        <w:t xml:space="preserve">, and a generalist ground predator, the carabid </w:t>
      </w:r>
      <w:proofErr w:type="spellStart"/>
      <w:r w:rsidRPr="00F23D38">
        <w:rPr>
          <w:rFonts w:ascii="Times New Roman" w:hAnsi="Times New Roman" w:cs="Times New Roman"/>
          <w:i/>
          <w:iCs/>
          <w:sz w:val="24"/>
          <w:szCs w:val="24"/>
        </w:rPr>
        <w:t>Pterostichus</w:t>
      </w:r>
      <w:proofErr w:type="spellEnd"/>
      <w:r w:rsidRPr="00F23D38">
        <w:rPr>
          <w:rFonts w:ascii="Times New Roman" w:hAnsi="Times New Roman" w:cs="Times New Roman"/>
          <w:i/>
          <w:iCs/>
          <w:sz w:val="24"/>
          <w:szCs w:val="24"/>
        </w:rPr>
        <w:t xml:space="preserve"> </w:t>
      </w:r>
      <w:proofErr w:type="spellStart"/>
      <w:r w:rsidRPr="00F23D38">
        <w:rPr>
          <w:rFonts w:ascii="Times New Roman" w:hAnsi="Times New Roman" w:cs="Times New Roman"/>
          <w:i/>
          <w:iCs/>
          <w:sz w:val="24"/>
          <w:szCs w:val="24"/>
        </w:rPr>
        <w:t>melanarius</w:t>
      </w:r>
      <w:proofErr w:type="spellEnd"/>
      <w:r w:rsidRPr="00F23D38">
        <w:rPr>
          <w:rFonts w:ascii="Times New Roman" w:hAnsi="Times New Roman" w:cs="Times New Roman"/>
          <w:sz w:val="24"/>
          <w:szCs w:val="24"/>
        </w:rPr>
        <w:t xml:space="preserve">. </w:t>
      </w:r>
    </w:p>
    <w:p w14:paraId="2327DA04" w14:textId="77777777" w:rsidR="00CD013B" w:rsidRDefault="00CD013B" w:rsidP="00CD013B">
      <w:pPr>
        <w:spacing w:after="0" w:line="480" w:lineRule="auto"/>
        <w:contextualSpacing/>
        <w:rPr>
          <w:rFonts w:ascii="Times New Roman" w:hAnsi="Times New Roman" w:cs="Times New Roman"/>
          <w:sz w:val="24"/>
          <w:szCs w:val="24"/>
        </w:rPr>
      </w:pPr>
    </w:p>
    <w:p w14:paraId="4AE38B84" w14:textId="77777777" w:rsidR="00CD013B" w:rsidRPr="00923AA4" w:rsidRDefault="00CD013B" w:rsidP="00CD013B">
      <w:pPr>
        <w:spacing w:after="0" w:line="480" w:lineRule="auto"/>
        <w:contextualSpacing/>
        <w:rPr>
          <w:rFonts w:ascii="Times New Roman" w:hAnsi="Times New Roman" w:cs="Times New Roman"/>
          <w:sz w:val="24"/>
          <w:szCs w:val="24"/>
        </w:rPr>
      </w:pPr>
      <w:commentRangeStart w:id="106"/>
      <w:commentRangeStart w:id="107"/>
      <w:r w:rsidRPr="00923AA4">
        <w:rPr>
          <w:rFonts w:ascii="Times New Roman" w:hAnsi="Times New Roman" w:cs="Times New Roman"/>
          <w:sz w:val="24"/>
          <w:szCs w:val="24"/>
        </w:rPr>
        <w:t>Background Theory and Justification</w:t>
      </w:r>
      <w:commentRangeEnd w:id="106"/>
      <w:r w:rsidR="00047044">
        <w:rPr>
          <w:rStyle w:val="CommentReference"/>
        </w:rPr>
        <w:commentReference w:id="106"/>
      </w:r>
      <w:commentRangeEnd w:id="107"/>
      <w:r w:rsidR="00A216AB">
        <w:rPr>
          <w:rStyle w:val="CommentReference"/>
        </w:rPr>
        <w:commentReference w:id="107"/>
      </w:r>
      <w:r>
        <w:rPr>
          <w:rFonts w:ascii="Times New Roman" w:hAnsi="Times New Roman" w:cs="Times New Roman"/>
          <w:sz w:val="24"/>
          <w:szCs w:val="24"/>
        </w:rPr>
        <w:tab/>
      </w:r>
    </w:p>
    <w:p w14:paraId="166C2C69" w14:textId="16900C4D" w:rsidR="00CD013B" w:rsidRPr="003F3E5C" w:rsidRDefault="000D3206" w:rsidP="00CD013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Using a habitat domain framework, we </w:t>
      </w:r>
      <w:r w:rsidR="00CD013B">
        <w:rPr>
          <w:rFonts w:ascii="Times New Roman" w:hAnsi="Times New Roman" w:cs="Times New Roman"/>
          <w:sz w:val="24"/>
          <w:szCs w:val="24"/>
        </w:rPr>
        <w:t xml:space="preserve">predicted how predators </w:t>
      </w:r>
      <w:r>
        <w:rPr>
          <w:rFonts w:ascii="Times New Roman" w:hAnsi="Times New Roman" w:cs="Times New Roman"/>
          <w:sz w:val="24"/>
          <w:szCs w:val="24"/>
        </w:rPr>
        <w:t xml:space="preserve">may </w:t>
      </w:r>
      <w:r w:rsidR="00CD013B">
        <w:rPr>
          <w:rFonts w:ascii="Times New Roman" w:hAnsi="Times New Roman" w:cs="Times New Roman"/>
          <w:sz w:val="24"/>
          <w:szCs w:val="24"/>
        </w:rPr>
        <w:t>alter vector behaviors</w:t>
      </w:r>
      <w:r>
        <w:rPr>
          <w:rFonts w:ascii="Times New Roman" w:hAnsi="Times New Roman" w:cs="Times New Roman"/>
          <w:sz w:val="24"/>
          <w:szCs w:val="24"/>
        </w:rPr>
        <w:t xml:space="preserve"> that affect </w:t>
      </w:r>
      <w:r w:rsidR="00CD013B">
        <w:rPr>
          <w:rFonts w:ascii="Times New Roman" w:hAnsi="Times New Roman" w:cs="Times New Roman"/>
          <w:sz w:val="24"/>
          <w:szCs w:val="24"/>
        </w:rPr>
        <w:t xml:space="preserve">PEMV transmission (Fig. 1). Pea aphid habitat includes all of </w:t>
      </w:r>
      <w:r w:rsidR="00CD013B">
        <w:rPr>
          <w:rFonts w:ascii="Times New Roman" w:hAnsi="Times New Roman" w:cs="Times New Roman"/>
          <w:i/>
          <w:iCs/>
          <w:sz w:val="24"/>
          <w:szCs w:val="24"/>
        </w:rPr>
        <w:t>P. sativum</w:t>
      </w:r>
      <w:r w:rsidR="00CD013B">
        <w:rPr>
          <w:rFonts w:ascii="Times New Roman" w:hAnsi="Times New Roman" w:cs="Times New Roman"/>
          <w:sz w:val="24"/>
          <w:szCs w:val="24"/>
        </w:rPr>
        <w:t xml:space="preserve"> plants, which overlaps entirely with</w:t>
      </w:r>
      <w:r w:rsidR="00E82A7F">
        <w:rPr>
          <w:rFonts w:ascii="Times New Roman" w:hAnsi="Times New Roman" w:cs="Times New Roman"/>
          <w:sz w:val="24"/>
          <w:szCs w:val="24"/>
        </w:rPr>
        <w:t xml:space="preserve"> the habitat of</w:t>
      </w:r>
      <w:r w:rsidR="00CD013B">
        <w:rPr>
          <w:rFonts w:ascii="Times New Roman" w:hAnsi="Times New Roman" w:cs="Times New Roman"/>
          <w:sz w:val="24"/>
          <w:szCs w:val="24"/>
        </w:rPr>
        <w:t xml:space="preserve"> </w:t>
      </w:r>
      <w:r w:rsidR="00CD013B">
        <w:rPr>
          <w:rFonts w:ascii="Times New Roman" w:hAnsi="Times New Roman" w:cs="Times New Roman"/>
          <w:i/>
          <w:iCs/>
          <w:sz w:val="24"/>
          <w:szCs w:val="24"/>
        </w:rPr>
        <w:t xml:space="preserve">H. convergens </w:t>
      </w:r>
      <w:r w:rsidR="00CD013B" w:rsidRPr="00646565">
        <w:rPr>
          <w:rFonts w:ascii="Times New Roman" w:hAnsi="Times New Roman" w:cs="Times New Roman"/>
          <w:sz w:val="24"/>
          <w:szCs w:val="24"/>
        </w:rPr>
        <w:t>and</w:t>
      </w:r>
      <w:r w:rsidR="00CD013B">
        <w:rPr>
          <w:rFonts w:ascii="Times New Roman" w:hAnsi="Times New Roman" w:cs="Times New Roman"/>
          <w:i/>
          <w:iCs/>
          <w:sz w:val="24"/>
          <w:szCs w:val="24"/>
        </w:rPr>
        <w:t xml:space="preserve"> C. septempunctata</w:t>
      </w:r>
      <w:r w:rsidR="00CD013B">
        <w:rPr>
          <w:rFonts w:ascii="Times New Roman" w:hAnsi="Times New Roman" w:cs="Times New Roman"/>
          <w:sz w:val="24"/>
          <w:szCs w:val="24"/>
        </w:rPr>
        <w:t xml:space="preserve"> and partially with </w:t>
      </w:r>
      <w:r w:rsidR="00CD013B">
        <w:rPr>
          <w:rFonts w:ascii="Times New Roman" w:hAnsi="Times New Roman" w:cs="Times New Roman"/>
          <w:i/>
          <w:iCs/>
          <w:sz w:val="24"/>
          <w:szCs w:val="24"/>
        </w:rPr>
        <w:t xml:space="preserve">P. </w:t>
      </w:r>
      <w:proofErr w:type="spellStart"/>
      <w:r w:rsidR="00CD013B">
        <w:rPr>
          <w:rFonts w:ascii="Times New Roman" w:hAnsi="Times New Roman" w:cs="Times New Roman"/>
          <w:i/>
          <w:iCs/>
          <w:sz w:val="24"/>
          <w:szCs w:val="24"/>
        </w:rPr>
        <w:t>melanarius</w:t>
      </w:r>
      <w:proofErr w:type="spellEnd"/>
      <w:r w:rsidR="00CD013B">
        <w:rPr>
          <w:rFonts w:ascii="Times New Roman" w:hAnsi="Times New Roman" w:cs="Times New Roman"/>
          <w:sz w:val="24"/>
          <w:szCs w:val="24"/>
        </w:rPr>
        <w:t xml:space="preserve">. </w:t>
      </w:r>
      <w:r w:rsidR="00C95503">
        <w:rPr>
          <w:rFonts w:ascii="Times New Roman" w:hAnsi="Times New Roman" w:cs="Times New Roman"/>
          <w:sz w:val="24"/>
          <w:szCs w:val="24"/>
        </w:rPr>
        <w:t>Infect</w:t>
      </w:r>
      <w:r w:rsidR="00C935F3">
        <w:rPr>
          <w:rFonts w:ascii="Times New Roman" w:hAnsi="Times New Roman" w:cs="Times New Roman"/>
          <w:sz w:val="24"/>
          <w:szCs w:val="24"/>
        </w:rPr>
        <w:t>ious</w:t>
      </w:r>
      <w:r w:rsidR="00C95503">
        <w:rPr>
          <w:rFonts w:ascii="Times New Roman" w:hAnsi="Times New Roman" w:cs="Times New Roman"/>
          <w:sz w:val="24"/>
          <w:szCs w:val="24"/>
        </w:rPr>
        <w:t xml:space="preserve"> p</w:t>
      </w:r>
      <w:r w:rsidR="00CD013B">
        <w:rPr>
          <w:rFonts w:ascii="Times New Roman" w:hAnsi="Times New Roman" w:cs="Times New Roman"/>
          <w:sz w:val="24"/>
          <w:szCs w:val="24"/>
        </w:rPr>
        <w:t xml:space="preserve">ea aphids spread PEMV by feeding on healthy hosts, and transmission occurs more readily when aphids feed on younger plant tissue (Chisholm et al. 2018). Thus, a pea aphid’s ability to </w:t>
      </w:r>
      <w:r w:rsidR="00C935F3">
        <w:rPr>
          <w:rFonts w:ascii="Times New Roman" w:hAnsi="Times New Roman" w:cs="Times New Roman"/>
          <w:sz w:val="24"/>
          <w:szCs w:val="24"/>
        </w:rPr>
        <w:t>transmit</w:t>
      </w:r>
      <w:r w:rsidR="00CD013B">
        <w:rPr>
          <w:rFonts w:ascii="Times New Roman" w:hAnsi="Times New Roman" w:cs="Times New Roman"/>
          <w:sz w:val="24"/>
          <w:szCs w:val="24"/>
        </w:rPr>
        <w:t xml:space="preserve"> pathogens is </w:t>
      </w:r>
      <w:r w:rsidR="00C95503">
        <w:rPr>
          <w:rFonts w:ascii="Times New Roman" w:hAnsi="Times New Roman" w:cs="Times New Roman"/>
          <w:sz w:val="24"/>
          <w:szCs w:val="24"/>
        </w:rPr>
        <w:t xml:space="preserve">primarily </w:t>
      </w:r>
      <w:r w:rsidR="00CD013B">
        <w:rPr>
          <w:rFonts w:ascii="Times New Roman" w:hAnsi="Times New Roman" w:cs="Times New Roman"/>
          <w:sz w:val="24"/>
          <w:szCs w:val="24"/>
        </w:rPr>
        <w:t xml:space="preserve">determined by their abundance, feeding location, and movement between hosts. In response to predation, pea aphids engage in avoidance behaviors specific to the nature of the threat (Fig. 1a). When attacked by foliar </w:t>
      </w:r>
      <w:r>
        <w:rPr>
          <w:rFonts w:ascii="Times New Roman" w:hAnsi="Times New Roman" w:cs="Times New Roman"/>
          <w:sz w:val="24"/>
          <w:szCs w:val="24"/>
        </w:rPr>
        <w:t xml:space="preserve">predators, </w:t>
      </w:r>
      <w:r w:rsidR="00CD013B">
        <w:rPr>
          <w:rFonts w:ascii="Times New Roman" w:hAnsi="Times New Roman" w:cs="Times New Roman"/>
          <w:sz w:val="24"/>
          <w:szCs w:val="24"/>
        </w:rPr>
        <w:t xml:space="preserve">aphids can drop from hosts or hide </w:t>
      </w:r>
      <w:r>
        <w:rPr>
          <w:rFonts w:ascii="Times New Roman" w:hAnsi="Times New Roman" w:cs="Times New Roman"/>
          <w:sz w:val="24"/>
          <w:szCs w:val="24"/>
        </w:rPr>
        <w:t xml:space="preserve">in places </w:t>
      </w:r>
      <w:r w:rsidR="00CD013B">
        <w:rPr>
          <w:rFonts w:ascii="Times New Roman" w:hAnsi="Times New Roman" w:cs="Times New Roman"/>
          <w:sz w:val="24"/>
          <w:szCs w:val="24"/>
        </w:rPr>
        <w:t xml:space="preserve">where plant architecture prevents </w:t>
      </w:r>
      <w:r>
        <w:rPr>
          <w:rFonts w:ascii="Times New Roman" w:hAnsi="Times New Roman" w:cs="Times New Roman"/>
          <w:sz w:val="24"/>
          <w:szCs w:val="24"/>
        </w:rPr>
        <w:t>predator access</w:t>
      </w:r>
      <w:r w:rsidR="00CD013B">
        <w:rPr>
          <w:rFonts w:ascii="Times New Roman" w:hAnsi="Times New Roman" w:cs="Times New Roman"/>
          <w:sz w:val="24"/>
          <w:szCs w:val="24"/>
        </w:rPr>
        <w:t xml:space="preserve"> (Losey </w:t>
      </w:r>
      <w:r w:rsidR="00CD013B">
        <w:rPr>
          <w:rFonts w:ascii="Times New Roman" w:hAnsi="Times New Roman" w:cs="Times New Roman"/>
          <w:sz w:val="24"/>
          <w:szCs w:val="24"/>
        </w:rPr>
        <w:lastRenderedPageBreak/>
        <w:t xml:space="preserve">and </w:t>
      </w:r>
      <w:proofErr w:type="spellStart"/>
      <w:r w:rsidR="00CD013B">
        <w:rPr>
          <w:rFonts w:ascii="Times New Roman" w:hAnsi="Times New Roman" w:cs="Times New Roman"/>
          <w:sz w:val="24"/>
          <w:szCs w:val="24"/>
        </w:rPr>
        <w:t>Denno</w:t>
      </w:r>
      <w:proofErr w:type="spellEnd"/>
      <w:r w:rsidR="00CD013B">
        <w:rPr>
          <w:rFonts w:ascii="Times New Roman" w:hAnsi="Times New Roman" w:cs="Times New Roman"/>
          <w:sz w:val="24"/>
          <w:szCs w:val="24"/>
        </w:rPr>
        <w:t xml:space="preserve">, 1998). Contrastingly, </w:t>
      </w:r>
      <w:r>
        <w:rPr>
          <w:rFonts w:ascii="Times New Roman" w:hAnsi="Times New Roman" w:cs="Times New Roman"/>
          <w:sz w:val="24"/>
          <w:szCs w:val="24"/>
        </w:rPr>
        <w:t xml:space="preserve">ground predators </w:t>
      </w:r>
      <w:r w:rsidR="00CD013B">
        <w:rPr>
          <w:rFonts w:ascii="Times New Roman" w:hAnsi="Times New Roman" w:cs="Times New Roman"/>
          <w:sz w:val="24"/>
          <w:szCs w:val="24"/>
        </w:rPr>
        <w:t xml:space="preserve">can only access aphids on the lower portions of hosts but may </w:t>
      </w:r>
      <w:r w:rsidR="000733A2">
        <w:rPr>
          <w:rFonts w:ascii="Times New Roman" w:hAnsi="Times New Roman" w:cs="Times New Roman"/>
          <w:sz w:val="24"/>
          <w:szCs w:val="24"/>
        </w:rPr>
        <w:t xml:space="preserve">attack </w:t>
      </w:r>
      <w:r w:rsidR="00CD013B">
        <w:rPr>
          <w:rFonts w:ascii="Times New Roman" w:hAnsi="Times New Roman" w:cs="Times New Roman"/>
          <w:sz w:val="24"/>
          <w:szCs w:val="24"/>
        </w:rPr>
        <w:t>aphids moving between plants (Snyder and Ives, 2001).</w:t>
      </w:r>
    </w:p>
    <w:p w14:paraId="4EF0695F" w14:textId="75BD9620" w:rsidR="00CD013B" w:rsidRPr="00F23D38" w:rsidRDefault="00CD013B" w:rsidP="00CD013B">
      <w:pPr>
        <w:spacing w:after="0" w:line="480" w:lineRule="auto"/>
        <w:ind w:firstLine="540"/>
        <w:contextualSpacing/>
        <w:rPr>
          <w:rFonts w:ascii="Times New Roman" w:hAnsi="Times New Roman" w:cs="Times New Roman"/>
          <w:sz w:val="24"/>
          <w:szCs w:val="24"/>
        </w:rPr>
      </w:pPr>
      <w:r>
        <w:rPr>
          <w:rFonts w:ascii="Times New Roman" w:hAnsi="Times New Roman" w:cs="Times New Roman"/>
          <w:sz w:val="24"/>
          <w:szCs w:val="24"/>
        </w:rPr>
        <w:t xml:space="preserve">Combinations of foliar and ground foraging predators may have either additive or enhanced ability to consume aphids, as aphids are either unable to escape from foliar predators or leave the host and become vulnerable to ground predators (Losey and </w:t>
      </w:r>
      <w:proofErr w:type="spellStart"/>
      <w:r>
        <w:rPr>
          <w:rFonts w:ascii="Times New Roman" w:hAnsi="Times New Roman" w:cs="Times New Roman"/>
          <w:sz w:val="24"/>
          <w:szCs w:val="24"/>
        </w:rPr>
        <w:t>Denno</w:t>
      </w:r>
      <w:proofErr w:type="spellEnd"/>
      <w:r>
        <w:rPr>
          <w:rFonts w:ascii="Times New Roman" w:hAnsi="Times New Roman" w:cs="Times New Roman"/>
          <w:sz w:val="24"/>
          <w:szCs w:val="24"/>
        </w:rPr>
        <w:t xml:space="preserve"> 1999; Schmitz, 2007). We expected virus transmission to decrease as ground predators reduce dispersal of both disturbed and naturally dispersing aphids (Fig. 1b). Multiple foliar foraging predators with overlapping habitats are predicted to reduce predation through interference competition (Schmitz 2007), though species’ preference for different foraging locations may result in niche complementarity and greater prey suppression (Straub and Snyder, 2008). In either scenario, aphids may avoid predation by moving between hosts, promoting transmission (Fig. 1c). Additionally, aphids may seek refuge on the tops of plants where smaller surfaces reduce predator access, accelerating transmission by feeding on more susceptible tissue (Chisholm et al. 2019, Fig. 1b, c).</w:t>
      </w:r>
      <w:del w:id="108" w:author="Liesl Oeller" w:date="2023-02-02T09:13:00Z">
        <w:r w:rsidDel="00AC654D">
          <w:rPr>
            <w:rFonts w:ascii="Times New Roman" w:hAnsi="Times New Roman" w:cs="Times New Roman"/>
            <w:sz w:val="24"/>
            <w:szCs w:val="24"/>
          </w:rPr>
          <w:delText xml:space="preserve"> </w:delText>
        </w:r>
      </w:del>
    </w:p>
    <w:p w14:paraId="7807484F" w14:textId="77777777" w:rsidR="00CD013B" w:rsidRDefault="00CD013B" w:rsidP="00CD013B">
      <w:pPr>
        <w:spacing w:after="0" w:line="480" w:lineRule="auto"/>
        <w:contextualSpacing/>
        <w:rPr>
          <w:rFonts w:ascii="Times New Roman" w:hAnsi="Times New Roman" w:cs="Times New Roman"/>
          <w:sz w:val="24"/>
          <w:szCs w:val="24"/>
        </w:rPr>
      </w:pPr>
    </w:p>
    <w:p w14:paraId="4A6E06FE" w14:textId="77777777" w:rsidR="00CD013B" w:rsidRDefault="00CD013B" w:rsidP="00CD013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Field Experiment</w:t>
      </w:r>
    </w:p>
    <w:p w14:paraId="7A0F27B2" w14:textId="5B9CA64A" w:rsidR="00CD013B" w:rsidRDefault="00CD013B" w:rsidP="00CD013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To test our predictions, we conducted a field experiment to evaluate multiple predator effects on: (i) aphid abundance, (ii) aphid behavior, and (iii) PEMV prevalence. Pea</w:t>
      </w:r>
      <w:r w:rsidRPr="00F23D38">
        <w:rPr>
          <w:rFonts w:ascii="Times New Roman" w:hAnsi="Times New Roman" w:cs="Times New Roman"/>
          <w:sz w:val="24"/>
          <w:szCs w:val="24"/>
        </w:rPr>
        <w:t xml:space="preserve"> aphids originated from individuals collected in commercial pea fields in Washington</w:t>
      </w:r>
      <w:r>
        <w:rPr>
          <w:rFonts w:ascii="Times New Roman" w:hAnsi="Times New Roman" w:cs="Times New Roman"/>
          <w:sz w:val="24"/>
          <w:szCs w:val="24"/>
        </w:rPr>
        <w:t xml:space="preserve"> </w:t>
      </w:r>
      <w:r w:rsidRPr="00F23D38">
        <w:rPr>
          <w:rFonts w:ascii="Times New Roman" w:hAnsi="Times New Roman" w:cs="Times New Roman"/>
          <w:sz w:val="24"/>
          <w:szCs w:val="24"/>
        </w:rPr>
        <w:t>and were maintained on potted pea plants (</w:t>
      </w:r>
      <w:r w:rsidRPr="00F23D38">
        <w:rPr>
          <w:rFonts w:ascii="Times New Roman" w:hAnsi="Times New Roman" w:cs="Times New Roman"/>
          <w:i/>
          <w:sz w:val="24"/>
          <w:szCs w:val="24"/>
        </w:rPr>
        <w:t>P</w:t>
      </w:r>
      <w:r w:rsidR="000D3206">
        <w:rPr>
          <w:rFonts w:ascii="Times New Roman" w:hAnsi="Times New Roman" w:cs="Times New Roman"/>
          <w:i/>
          <w:sz w:val="24"/>
          <w:szCs w:val="24"/>
        </w:rPr>
        <w:t>.</w:t>
      </w:r>
      <w:r w:rsidRPr="00F23D38">
        <w:rPr>
          <w:rFonts w:ascii="Times New Roman" w:hAnsi="Times New Roman" w:cs="Times New Roman"/>
          <w:i/>
          <w:sz w:val="24"/>
          <w:szCs w:val="24"/>
        </w:rPr>
        <w:t xml:space="preserve"> sativum</w:t>
      </w:r>
      <w:r w:rsidRPr="00F23D38">
        <w:rPr>
          <w:rFonts w:ascii="Times New Roman" w:hAnsi="Times New Roman" w:cs="Times New Roman"/>
          <w:sz w:val="24"/>
          <w:szCs w:val="24"/>
        </w:rPr>
        <w:t xml:space="preserve"> cv. “Banner”) in greenhouse</w:t>
      </w:r>
      <w:r w:rsidR="000D3206">
        <w:rPr>
          <w:rFonts w:ascii="Times New Roman" w:hAnsi="Times New Roman" w:cs="Times New Roman"/>
          <w:sz w:val="24"/>
          <w:szCs w:val="24"/>
        </w:rPr>
        <w:t>s</w:t>
      </w:r>
      <w:r w:rsidRPr="00F23D38">
        <w:rPr>
          <w:rFonts w:ascii="Times New Roman" w:hAnsi="Times New Roman" w:cs="Times New Roman"/>
          <w:sz w:val="24"/>
          <w:szCs w:val="24"/>
        </w:rPr>
        <w:t xml:space="preserve"> at Washington State University (Pullman, WA, USA) </w:t>
      </w:r>
      <w:r w:rsidR="000D3206">
        <w:rPr>
          <w:rFonts w:ascii="Times New Roman" w:hAnsi="Times New Roman" w:cs="Times New Roman"/>
          <w:sz w:val="24"/>
          <w:szCs w:val="24"/>
        </w:rPr>
        <w:t xml:space="preserve">with </w:t>
      </w:r>
      <w:r w:rsidRPr="00F23D38">
        <w:rPr>
          <w:rFonts w:ascii="Times New Roman" w:hAnsi="Times New Roman" w:cs="Times New Roman"/>
          <w:sz w:val="24"/>
          <w:szCs w:val="24"/>
        </w:rPr>
        <w:t>the following conditions: 23 ± 2</w:t>
      </w:r>
      <w:r w:rsidRPr="00F23D38">
        <w:rPr>
          <w:rFonts w:ascii="Times New Roman" w:hAnsi="Times New Roman" w:cs="Times New Roman"/>
          <w:sz w:val="24"/>
          <w:szCs w:val="24"/>
          <w:vertAlign w:val="superscript"/>
        </w:rPr>
        <w:t>o</w:t>
      </w:r>
      <w:r w:rsidRPr="00F23D38">
        <w:rPr>
          <w:rFonts w:ascii="Times New Roman" w:hAnsi="Times New Roman" w:cs="Times New Roman"/>
          <w:sz w:val="24"/>
          <w:szCs w:val="24"/>
        </w:rPr>
        <w:t>C, L16:D8 photoperiod. Our PEMV isolate was obtained from University of Idaho and maintained by transferring aphids fed on PEMV infected pea into uninfected colonies, introducing clean plants as needed. Samples from infect</w:t>
      </w:r>
      <w:r>
        <w:rPr>
          <w:rFonts w:ascii="Times New Roman" w:hAnsi="Times New Roman" w:cs="Times New Roman"/>
          <w:sz w:val="24"/>
          <w:szCs w:val="24"/>
        </w:rPr>
        <w:t>ious</w:t>
      </w:r>
      <w:r w:rsidRPr="00F23D38">
        <w:rPr>
          <w:rFonts w:ascii="Times New Roman" w:hAnsi="Times New Roman" w:cs="Times New Roman"/>
          <w:sz w:val="24"/>
          <w:szCs w:val="24"/>
        </w:rPr>
        <w:t xml:space="preserve"> and </w:t>
      </w:r>
      <w:r w:rsidRPr="00F23D38">
        <w:rPr>
          <w:rFonts w:ascii="Times New Roman" w:hAnsi="Times New Roman" w:cs="Times New Roman"/>
          <w:sz w:val="24"/>
          <w:szCs w:val="24"/>
        </w:rPr>
        <w:lastRenderedPageBreak/>
        <w:t>uninfect</w:t>
      </w:r>
      <w:r>
        <w:rPr>
          <w:rFonts w:ascii="Times New Roman" w:hAnsi="Times New Roman" w:cs="Times New Roman"/>
          <w:sz w:val="24"/>
          <w:szCs w:val="24"/>
        </w:rPr>
        <w:t>ious</w:t>
      </w:r>
      <w:r w:rsidRPr="00F23D38">
        <w:rPr>
          <w:rFonts w:ascii="Times New Roman" w:hAnsi="Times New Roman" w:cs="Times New Roman"/>
          <w:sz w:val="24"/>
          <w:szCs w:val="24"/>
        </w:rPr>
        <w:t xml:space="preserve"> colonies were tested monthly for the presence of PEMV; these samples confirmed 100% infection levels in the infect</w:t>
      </w:r>
      <w:r>
        <w:rPr>
          <w:rFonts w:ascii="Times New Roman" w:hAnsi="Times New Roman" w:cs="Times New Roman"/>
          <w:sz w:val="24"/>
          <w:szCs w:val="24"/>
        </w:rPr>
        <w:t>ious</w:t>
      </w:r>
      <w:r w:rsidRPr="00F23D38">
        <w:rPr>
          <w:rFonts w:ascii="Times New Roman" w:hAnsi="Times New Roman" w:cs="Times New Roman"/>
          <w:sz w:val="24"/>
          <w:szCs w:val="24"/>
        </w:rPr>
        <w:t xml:space="preserve"> aphid colony and 0% in the </w:t>
      </w:r>
      <w:r>
        <w:rPr>
          <w:rFonts w:ascii="Times New Roman" w:hAnsi="Times New Roman" w:cs="Times New Roman"/>
          <w:sz w:val="24"/>
          <w:szCs w:val="24"/>
        </w:rPr>
        <w:t>uninfectious</w:t>
      </w:r>
      <w:r w:rsidRPr="00F23D38">
        <w:rPr>
          <w:rFonts w:ascii="Times New Roman" w:hAnsi="Times New Roman" w:cs="Times New Roman"/>
          <w:sz w:val="24"/>
          <w:szCs w:val="24"/>
        </w:rPr>
        <w:t xml:space="preserve"> colony.</w:t>
      </w:r>
    </w:p>
    <w:p w14:paraId="3272C74F" w14:textId="6CD05A87" w:rsidR="00CD013B" w:rsidRDefault="00047044" w:rsidP="00CD013B">
      <w:pPr>
        <w:spacing w:after="0" w:line="480" w:lineRule="auto"/>
        <w:ind w:firstLine="540"/>
        <w:contextualSpacing/>
        <w:rPr>
          <w:rFonts w:ascii="Times New Roman" w:hAnsi="Times New Roman" w:cs="Times New Roman"/>
          <w:sz w:val="24"/>
          <w:szCs w:val="24"/>
        </w:rPr>
      </w:pPr>
      <w:r w:rsidRPr="00047044">
        <w:rPr>
          <w:rFonts w:ascii="Times New Roman" w:hAnsi="Times New Roman" w:cs="Times New Roman"/>
          <w:sz w:val="24"/>
          <w:szCs w:val="24"/>
        </w:rPr>
        <w:t>Adult</w:t>
      </w:r>
      <w:r>
        <w:rPr>
          <w:rFonts w:ascii="Times New Roman" w:hAnsi="Times New Roman" w:cs="Times New Roman"/>
          <w:i/>
          <w:iCs/>
          <w:sz w:val="24"/>
          <w:szCs w:val="24"/>
        </w:rPr>
        <w:t xml:space="preserve"> </w:t>
      </w:r>
      <w:r w:rsidR="00CD013B">
        <w:rPr>
          <w:rFonts w:ascii="Times New Roman" w:hAnsi="Times New Roman" w:cs="Times New Roman"/>
          <w:i/>
          <w:iCs/>
          <w:sz w:val="24"/>
          <w:szCs w:val="24"/>
        </w:rPr>
        <w:t>Coccinella septempunctata</w:t>
      </w:r>
      <w:ins w:id="109" w:author="Liesl Oeller" w:date="2023-02-02T09:26:00Z">
        <w:r w:rsidR="00434EDE">
          <w:rPr>
            <w:rFonts w:ascii="Times New Roman" w:hAnsi="Times New Roman" w:cs="Times New Roman"/>
            <w:sz w:val="24"/>
            <w:szCs w:val="24"/>
          </w:rPr>
          <w:t xml:space="preserve"> (C7)</w:t>
        </w:r>
      </w:ins>
      <w:r w:rsidR="00CD013B">
        <w:rPr>
          <w:rFonts w:ascii="Times New Roman" w:hAnsi="Times New Roman" w:cs="Times New Roman"/>
          <w:i/>
          <w:iCs/>
          <w:sz w:val="24"/>
          <w:szCs w:val="24"/>
        </w:rPr>
        <w:t xml:space="preserve"> </w:t>
      </w:r>
      <w:r w:rsidR="00CD013B">
        <w:rPr>
          <w:rFonts w:ascii="Times New Roman" w:hAnsi="Times New Roman" w:cs="Times New Roman"/>
          <w:sz w:val="24"/>
          <w:szCs w:val="24"/>
        </w:rPr>
        <w:t xml:space="preserve">and </w:t>
      </w:r>
      <w:r w:rsidR="00CD013B">
        <w:rPr>
          <w:rFonts w:ascii="Times New Roman" w:hAnsi="Times New Roman" w:cs="Times New Roman"/>
          <w:i/>
          <w:iCs/>
          <w:sz w:val="24"/>
          <w:szCs w:val="24"/>
        </w:rPr>
        <w:t>H. convergens</w:t>
      </w:r>
      <w:ins w:id="110" w:author="Liesl Oeller" w:date="2023-02-02T09:26:00Z">
        <w:r w:rsidR="00434EDE">
          <w:rPr>
            <w:rFonts w:ascii="Times New Roman" w:hAnsi="Times New Roman" w:cs="Times New Roman"/>
            <w:sz w:val="24"/>
            <w:szCs w:val="24"/>
          </w:rPr>
          <w:t xml:space="preserve"> (HC)</w:t>
        </w:r>
      </w:ins>
      <w:r w:rsidR="00434EDE">
        <w:rPr>
          <w:rFonts w:ascii="Times New Roman" w:hAnsi="Times New Roman" w:cs="Times New Roman"/>
          <w:sz w:val="24"/>
          <w:szCs w:val="24"/>
        </w:rPr>
        <w:t xml:space="preserve"> </w:t>
      </w:r>
      <w:r w:rsidR="00CD013B">
        <w:rPr>
          <w:rFonts w:ascii="Times New Roman" w:hAnsi="Times New Roman" w:cs="Times New Roman"/>
          <w:sz w:val="24"/>
          <w:szCs w:val="24"/>
        </w:rPr>
        <w:t xml:space="preserve">individuals were hand-collected from pea and alfalfa fields and adjacent weedy foliage in Eastern Washington. </w:t>
      </w:r>
      <w:r>
        <w:rPr>
          <w:rFonts w:ascii="Times New Roman" w:hAnsi="Times New Roman" w:cs="Times New Roman"/>
          <w:sz w:val="24"/>
          <w:szCs w:val="24"/>
        </w:rPr>
        <w:t xml:space="preserve">Adult </w:t>
      </w:r>
      <w:proofErr w:type="spellStart"/>
      <w:r w:rsidR="00CD013B">
        <w:rPr>
          <w:rFonts w:ascii="Times New Roman" w:hAnsi="Times New Roman" w:cs="Times New Roman"/>
          <w:i/>
          <w:iCs/>
          <w:sz w:val="24"/>
          <w:szCs w:val="24"/>
        </w:rPr>
        <w:t>Pterostichus</w:t>
      </w:r>
      <w:proofErr w:type="spellEnd"/>
      <w:r w:rsidR="00CD013B">
        <w:rPr>
          <w:rFonts w:ascii="Times New Roman" w:hAnsi="Times New Roman" w:cs="Times New Roman"/>
          <w:sz w:val="24"/>
          <w:szCs w:val="24"/>
        </w:rPr>
        <w:t xml:space="preserve"> </w:t>
      </w:r>
      <w:proofErr w:type="spellStart"/>
      <w:r w:rsidR="00CD013B">
        <w:rPr>
          <w:rFonts w:ascii="Times New Roman" w:hAnsi="Times New Roman" w:cs="Times New Roman"/>
          <w:i/>
          <w:iCs/>
          <w:sz w:val="24"/>
          <w:szCs w:val="24"/>
        </w:rPr>
        <w:t>melanarius</w:t>
      </w:r>
      <w:proofErr w:type="spellEnd"/>
      <w:r w:rsidR="00434EDE">
        <w:rPr>
          <w:rFonts w:ascii="Times New Roman" w:hAnsi="Times New Roman" w:cs="Times New Roman"/>
          <w:sz w:val="24"/>
          <w:szCs w:val="24"/>
        </w:rPr>
        <w:t xml:space="preserve"> </w:t>
      </w:r>
      <w:ins w:id="111" w:author="Liesl Oeller" w:date="2023-02-02T09:26:00Z">
        <w:r w:rsidR="00434EDE">
          <w:rPr>
            <w:rFonts w:ascii="Times New Roman" w:hAnsi="Times New Roman" w:cs="Times New Roman"/>
            <w:sz w:val="24"/>
            <w:szCs w:val="24"/>
          </w:rPr>
          <w:t>(PT)</w:t>
        </w:r>
      </w:ins>
      <w:r w:rsidR="00CD013B">
        <w:rPr>
          <w:rFonts w:ascii="Times New Roman" w:hAnsi="Times New Roman" w:cs="Times New Roman"/>
          <w:i/>
          <w:iCs/>
          <w:sz w:val="24"/>
          <w:szCs w:val="24"/>
        </w:rPr>
        <w:t xml:space="preserve"> </w:t>
      </w:r>
      <w:r w:rsidR="00CD013B">
        <w:rPr>
          <w:rFonts w:ascii="Times New Roman" w:hAnsi="Times New Roman" w:cs="Times New Roman"/>
          <w:sz w:val="24"/>
          <w:szCs w:val="24"/>
        </w:rPr>
        <w:t xml:space="preserve">were collected from the same locations using 10 </w:t>
      </w:r>
      <w:r w:rsidR="00CD013B">
        <w:rPr>
          <w:rFonts w:ascii="Times New Roman" w:hAnsi="Times New Roman" w:cs="Times New Roman"/>
          <w:sz w:val="24"/>
          <w:szCs w:val="24"/>
        </w:rPr>
        <w:sym w:font="Symbol" w:char="F0B4"/>
      </w:r>
      <w:r w:rsidR="00CD013B">
        <w:rPr>
          <w:rFonts w:ascii="Times New Roman" w:hAnsi="Times New Roman" w:cs="Times New Roman"/>
          <w:sz w:val="24"/>
          <w:szCs w:val="24"/>
        </w:rPr>
        <w:t xml:space="preserve"> 7.5 cm plastic </w:t>
      </w:r>
      <w:r w:rsidR="000D3206">
        <w:rPr>
          <w:rFonts w:ascii="Times New Roman" w:hAnsi="Times New Roman" w:cs="Times New Roman"/>
          <w:sz w:val="24"/>
          <w:szCs w:val="24"/>
        </w:rPr>
        <w:t xml:space="preserve">pitfall traps </w:t>
      </w:r>
      <w:r w:rsidR="00CD013B">
        <w:rPr>
          <w:rFonts w:ascii="Times New Roman" w:hAnsi="Times New Roman" w:cs="Times New Roman"/>
          <w:sz w:val="24"/>
          <w:szCs w:val="24"/>
        </w:rPr>
        <w:t xml:space="preserve">buried flush with the soil for 24 h. All predators were held for up to 2 </w:t>
      </w:r>
      <w:proofErr w:type="spellStart"/>
      <w:r w:rsidR="00CD013B">
        <w:rPr>
          <w:rFonts w:ascii="Times New Roman" w:hAnsi="Times New Roman" w:cs="Times New Roman"/>
          <w:sz w:val="24"/>
          <w:szCs w:val="24"/>
        </w:rPr>
        <w:t>wk</w:t>
      </w:r>
      <w:proofErr w:type="spellEnd"/>
      <w:r w:rsidR="00CD013B">
        <w:rPr>
          <w:rFonts w:ascii="Times New Roman" w:hAnsi="Times New Roman" w:cs="Times New Roman"/>
          <w:sz w:val="24"/>
          <w:szCs w:val="24"/>
        </w:rPr>
        <w:t xml:space="preserve"> before experiments in growth chambers at 22 </w:t>
      </w:r>
      <w:proofErr w:type="spellStart"/>
      <w:r w:rsidR="00CD013B">
        <w:rPr>
          <w:rFonts w:ascii="Times New Roman" w:hAnsi="Times New Roman" w:cs="Times New Roman"/>
          <w:sz w:val="24"/>
          <w:szCs w:val="24"/>
          <w:vertAlign w:val="superscript"/>
        </w:rPr>
        <w:t>o</w:t>
      </w:r>
      <w:r w:rsidR="00CD013B">
        <w:rPr>
          <w:rFonts w:ascii="Times New Roman" w:hAnsi="Times New Roman" w:cs="Times New Roman"/>
          <w:sz w:val="24"/>
          <w:szCs w:val="24"/>
        </w:rPr>
        <w:t>C</w:t>
      </w:r>
      <w:proofErr w:type="spellEnd"/>
      <w:r w:rsidR="00CD013B">
        <w:rPr>
          <w:rFonts w:ascii="Times New Roman" w:hAnsi="Times New Roman" w:cs="Times New Roman"/>
          <w:sz w:val="24"/>
          <w:szCs w:val="24"/>
        </w:rPr>
        <w:t xml:space="preserve"> in 9 </w:t>
      </w:r>
      <w:r w:rsidR="00CD013B">
        <w:rPr>
          <w:rFonts w:ascii="Times New Roman" w:hAnsi="Times New Roman" w:cs="Times New Roman"/>
          <w:sz w:val="24"/>
          <w:szCs w:val="24"/>
        </w:rPr>
        <w:sym w:font="Symbol" w:char="F0B4"/>
      </w:r>
      <w:r w:rsidR="00CD013B">
        <w:rPr>
          <w:rFonts w:ascii="Times New Roman" w:hAnsi="Times New Roman" w:cs="Times New Roman"/>
          <w:sz w:val="24"/>
          <w:szCs w:val="24"/>
        </w:rPr>
        <w:t xml:space="preserve"> 50 mm Petri dishes and provided a moist cotton ball and </w:t>
      </w:r>
      <w:r w:rsidR="00CD013B" w:rsidRPr="00322FFA">
        <w:rPr>
          <w:rFonts w:ascii="Times New Roman" w:hAnsi="Times New Roman" w:cs="Times New Roman"/>
          <w:i/>
          <w:iCs/>
          <w:sz w:val="24"/>
          <w:szCs w:val="24"/>
        </w:rPr>
        <w:t>ad libitum</w:t>
      </w:r>
      <w:r w:rsidR="00CD013B">
        <w:rPr>
          <w:rFonts w:ascii="Times New Roman" w:hAnsi="Times New Roman" w:cs="Times New Roman"/>
          <w:sz w:val="24"/>
          <w:szCs w:val="24"/>
        </w:rPr>
        <w:t xml:space="preserve"> pea aphids, which were readily consumed. Predators were starved for 24 h prior to use in experiments. </w:t>
      </w:r>
    </w:p>
    <w:p w14:paraId="6D3D4615" w14:textId="1D545D69" w:rsidR="00CD013B" w:rsidRDefault="00CD013B">
      <w:pPr>
        <w:spacing w:after="0" w:line="480" w:lineRule="auto"/>
        <w:ind w:firstLine="540"/>
        <w:contextualSpacing/>
        <w:rPr>
          <w:rFonts w:ascii="Times New Roman" w:hAnsi="Times New Roman" w:cs="Times New Roman"/>
          <w:sz w:val="24"/>
        </w:rPr>
      </w:pPr>
      <w:r>
        <w:rPr>
          <w:rFonts w:ascii="Times New Roman" w:hAnsi="Times New Roman" w:cs="Times New Roman"/>
          <w:sz w:val="24"/>
          <w:szCs w:val="24"/>
        </w:rPr>
        <w:t>The field experiment was conducted June to July 2019 on bare-soil plots at the Palouse Conservation Farm in Pullman, WA, USA. Pea plants (</w:t>
      </w:r>
      <w:r w:rsidR="000D3206">
        <w:rPr>
          <w:rFonts w:ascii="Times New Roman" w:hAnsi="Times New Roman" w:cs="Times New Roman"/>
          <w:sz w:val="24"/>
          <w:szCs w:val="24"/>
        </w:rPr>
        <w:t xml:space="preserve">cv </w:t>
      </w:r>
      <w:r>
        <w:rPr>
          <w:rFonts w:ascii="Times New Roman" w:hAnsi="Times New Roman" w:cs="Times New Roman"/>
          <w:sz w:val="24"/>
          <w:szCs w:val="24"/>
        </w:rPr>
        <w:t xml:space="preserve">‘Banner’) were grown in greenhouses for 2 </w:t>
      </w:r>
      <w:proofErr w:type="spellStart"/>
      <w:r>
        <w:rPr>
          <w:rFonts w:ascii="Times New Roman" w:hAnsi="Times New Roman" w:cs="Times New Roman"/>
          <w:sz w:val="24"/>
          <w:szCs w:val="24"/>
        </w:rPr>
        <w:t>wk</w:t>
      </w:r>
      <w:proofErr w:type="spellEnd"/>
      <w:r>
        <w:rPr>
          <w:rFonts w:ascii="Times New Roman" w:hAnsi="Times New Roman" w:cs="Times New Roman"/>
          <w:sz w:val="24"/>
          <w:szCs w:val="24"/>
        </w:rPr>
        <w:t xml:space="preserve"> in 10 cm</w:t>
      </w:r>
      <w:r>
        <w:rPr>
          <w:rFonts w:ascii="Times New Roman" w:hAnsi="Times New Roman" w:cs="Times New Roman"/>
          <w:sz w:val="24"/>
        </w:rPr>
        <w:t xml:space="preserve"> pots </w:t>
      </w:r>
      <w:r w:rsidR="000D3206">
        <w:rPr>
          <w:rFonts w:ascii="Times New Roman" w:hAnsi="Times New Roman" w:cs="Times New Roman"/>
          <w:sz w:val="24"/>
        </w:rPr>
        <w:t xml:space="preserve">in </w:t>
      </w:r>
      <w:r>
        <w:rPr>
          <w:rFonts w:ascii="Times New Roman" w:hAnsi="Times New Roman" w:cs="Times New Roman"/>
          <w:sz w:val="24"/>
        </w:rPr>
        <w:t xml:space="preserve">potting soil (Sun Gro® Sunshine® LC1 Grower Mix) prior to use. For each replicate, a </w:t>
      </w:r>
      <w:commentRangeStart w:id="112"/>
      <w:r>
        <w:rPr>
          <w:rFonts w:ascii="Times New Roman" w:hAnsi="Times New Roman" w:cs="Times New Roman"/>
          <w:sz w:val="24"/>
        </w:rPr>
        <w:t xml:space="preserve">3 </w:t>
      </w:r>
      <w:r>
        <w:rPr>
          <w:rFonts w:ascii="Times New Roman" w:hAnsi="Times New Roman" w:cs="Times New Roman"/>
          <w:sz w:val="24"/>
        </w:rPr>
        <w:sym w:font="Symbol" w:char="F0B4"/>
      </w:r>
      <w:r>
        <w:rPr>
          <w:rFonts w:ascii="Times New Roman" w:hAnsi="Times New Roman" w:cs="Times New Roman"/>
          <w:sz w:val="24"/>
        </w:rPr>
        <w:t xml:space="preserve"> 3 grid of plants spaced 40 cm apart </w:t>
      </w:r>
      <w:commentRangeEnd w:id="112"/>
      <w:r w:rsidR="00047044">
        <w:rPr>
          <w:rStyle w:val="CommentReference"/>
        </w:rPr>
        <w:commentReference w:id="112"/>
      </w:r>
      <w:r>
        <w:rPr>
          <w:rFonts w:ascii="Times New Roman" w:hAnsi="Times New Roman" w:cs="Times New Roman"/>
          <w:sz w:val="24"/>
        </w:rPr>
        <w:t xml:space="preserve">were buried in pots and covered with soil, then covered with an open-bottom 60 </w:t>
      </w:r>
      <w:r>
        <w:rPr>
          <w:rFonts w:ascii="Times New Roman" w:hAnsi="Times New Roman" w:cs="Times New Roman"/>
          <w:sz w:val="24"/>
        </w:rPr>
        <w:sym w:font="Symbol" w:char="F0B4"/>
      </w:r>
      <w:r>
        <w:rPr>
          <w:rFonts w:ascii="Times New Roman" w:hAnsi="Times New Roman" w:cs="Times New Roman"/>
          <w:sz w:val="24"/>
        </w:rPr>
        <w:t xml:space="preserve"> 60 </w:t>
      </w:r>
      <w:r>
        <w:rPr>
          <w:rFonts w:ascii="Times New Roman" w:hAnsi="Times New Roman" w:cs="Times New Roman"/>
          <w:sz w:val="24"/>
        </w:rPr>
        <w:sym w:font="Symbol" w:char="F0B4"/>
      </w:r>
      <w:r>
        <w:rPr>
          <w:rFonts w:ascii="Times New Roman" w:hAnsi="Times New Roman" w:cs="Times New Roman"/>
          <w:sz w:val="24"/>
        </w:rPr>
        <w:t xml:space="preserve"> 60 cm</w:t>
      </w:r>
      <w:r>
        <w:rPr>
          <w:rFonts w:ascii="Times New Roman" w:hAnsi="Times New Roman" w:cs="Times New Roman"/>
          <w:sz w:val="24"/>
          <w:vertAlign w:val="superscript"/>
        </w:rPr>
        <w:t xml:space="preserve"> </w:t>
      </w:r>
      <w:r>
        <w:rPr>
          <w:rFonts w:ascii="Times New Roman" w:hAnsi="Times New Roman" w:cs="Times New Roman"/>
          <w:sz w:val="24"/>
        </w:rPr>
        <w:t xml:space="preserve">mesh tent which was buried to prevent escape of aphids or predators. For experiments, 25 7 d-old PEMV-infectious </w:t>
      </w:r>
      <w:commentRangeStart w:id="113"/>
      <w:r>
        <w:rPr>
          <w:rFonts w:ascii="Times New Roman" w:hAnsi="Times New Roman" w:cs="Times New Roman"/>
          <w:i/>
          <w:iCs/>
          <w:sz w:val="24"/>
        </w:rPr>
        <w:t xml:space="preserve">A. pisum </w:t>
      </w:r>
      <w:r>
        <w:rPr>
          <w:rFonts w:ascii="Times New Roman" w:hAnsi="Times New Roman" w:cs="Times New Roman"/>
          <w:sz w:val="24"/>
        </w:rPr>
        <w:t xml:space="preserve">adults </w:t>
      </w:r>
      <w:commentRangeEnd w:id="113"/>
      <w:r w:rsidR="00047044">
        <w:rPr>
          <w:rStyle w:val="CommentReference"/>
        </w:rPr>
        <w:commentReference w:id="113"/>
      </w:r>
      <w:r>
        <w:rPr>
          <w:rFonts w:ascii="Times New Roman" w:hAnsi="Times New Roman" w:cs="Times New Roman"/>
          <w:sz w:val="24"/>
        </w:rPr>
        <w:t xml:space="preserve">were placed at the base of the center pea plant for 24 h prior to experiment start. After 24 h, the </w:t>
      </w:r>
      <w:commentRangeStart w:id="114"/>
      <w:r>
        <w:rPr>
          <w:rFonts w:ascii="Times New Roman" w:hAnsi="Times New Roman" w:cs="Times New Roman"/>
          <w:sz w:val="24"/>
        </w:rPr>
        <w:t>mesh was removed</w:t>
      </w:r>
      <w:commentRangeEnd w:id="114"/>
      <w:r w:rsidR="00AC654D">
        <w:rPr>
          <w:rStyle w:val="CommentReference"/>
        </w:rPr>
        <w:commentReference w:id="114"/>
      </w:r>
      <w:r>
        <w:rPr>
          <w:rFonts w:ascii="Times New Roman" w:hAnsi="Times New Roman" w:cs="Times New Roman"/>
          <w:sz w:val="24"/>
        </w:rPr>
        <w:t xml:space="preserve">, </w:t>
      </w:r>
      <w:commentRangeStart w:id="115"/>
      <w:r>
        <w:rPr>
          <w:rFonts w:ascii="Times New Roman" w:hAnsi="Times New Roman" w:cs="Times New Roman"/>
          <w:sz w:val="24"/>
        </w:rPr>
        <w:t>the number of aphids were recorded</w:t>
      </w:r>
      <w:commentRangeEnd w:id="115"/>
      <w:r w:rsidR="001E5083">
        <w:rPr>
          <w:rStyle w:val="CommentReference"/>
        </w:rPr>
        <w:commentReference w:id="115"/>
      </w:r>
      <w:r>
        <w:rPr>
          <w:rFonts w:ascii="Times New Roman" w:hAnsi="Times New Roman" w:cs="Times New Roman"/>
          <w:sz w:val="24"/>
        </w:rPr>
        <w:t xml:space="preserve">, and predators were added. </w:t>
      </w:r>
      <w:r w:rsidR="000D3206">
        <w:rPr>
          <w:rFonts w:ascii="Times New Roman" w:hAnsi="Times New Roman" w:cs="Times New Roman"/>
          <w:sz w:val="24"/>
        </w:rPr>
        <w:t>C</w:t>
      </w:r>
      <w:r>
        <w:rPr>
          <w:rFonts w:ascii="Times New Roman" w:hAnsi="Times New Roman" w:cs="Times New Roman"/>
          <w:sz w:val="24"/>
        </w:rPr>
        <w:t xml:space="preserve">ages were assigned </w:t>
      </w:r>
      <w:r w:rsidR="000D3206">
        <w:rPr>
          <w:rFonts w:ascii="Times New Roman" w:hAnsi="Times New Roman" w:cs="Times New Roman"/>
          <w:sz w:val="24"/>
        </w:rPr>
        <w:t xml:space="preserve">to </w:t>
      </w:r>
      <w:r>
        <w:rPr>
          <w:rFonts w:ascii="Times New Roman" w:hAnsi="Times New Roman" w:cs="Times New Roman"/>
          <w:sz w:val="24"/>
        </w:rPr>
        <w:t xml:space="preserve">one of six predator treatments or a no-predator control. Predator treatments consisted of </w:t>
      </w:r>
      <w:r w:rsidR="00C95503" w:rsidRPr="00A42540">
        <w:rPr>
          <w:rFonts w:ascii="Times New Roman" w:hAnsi="Times New Roman" w:cs="Times New Roman"/>
          <w:i/>
          <w:iCs/>
          <w:sz w:val="24"/>
        </w:rPr>
        <w:t>i</w:t>
      </w:r>
      <w:r w:rsidR="00C95503">
        <w:rPr>
          <w:rFonts w:ascii="Times New Roman" w:hAnsi="Times New Roman" w:cs="Times New Roman"/>
          <w:sz w:val="24"/>
        </w:rPr>
        <w:t xml:space="preserve">) </w:t>
      </w:r>
      <w:r>
        <w:rPr>
          <w:rFonts w:ascii="Times New Roman" w:hAnsi="Times New Roman" w:cs="Times New Roman"/>
          <w:sz w:val="24"/>
        </w:rPr>
        <w:t>4 individuals from each single predator species</w:t>
      </w:r>
      <w:r w:rsidR="000D3206">
        <w:rPr>
          <w:rFonts w:ascii="Times New Roman" w:hAnsi="Times New Roman" w:cs="Times New Roman"/>
          <w:sz w:val="24"/>
        </w:rPr>
        <w:t xml:space="preserve">, or </w:t>
      </w:r>
      <w:r w:rsidR="00C95503" w:rsidRPr="00A42540">
        <w:rPr>
          <w:rFonts w:ascii="Times New Roman" w:hAnsi="Times New Roman" w:cs="Times New Roman"/>
          <w:i/>
          <w:iCs/>
          <w:sz w:val="24"/>
        </w:rPr>
        <w:t>ii</w:t>
      </w:r>
      <w:r w:rsidR="00C95503">
        <w:rPr>
          <w:rFonts w:ascii="Times New Roman" w:hAnsi="Times New Roman" w:cs="Times New Roman"/>
          <w:sz w:val="24"/>
        </w:rPr>
        <w:t xml:space="preserve">) </w:t>
      </w:r>
      <w:r w:rsidR="000D3206">
        <w:rPr>
          <w:rFonts w:ascii="Times New Roman" w:hAnsi="Times New Roman" w:cs="Times New Roman"/>
          <w:sz w:val="24"/>
        </w:rPr>
        <w:t>2 individuals of each of two species in a pair</w:t>
      </w:r>
      <w:r>
        <w:rPr>
          <w:rFonts w:ascii="Times New Roman" w:hAnsi="Times New Roman" w:cs="Times New Roman"/>
          <w:sz w:val="24"/>
        </w:rPr>
        <w:t xml:space="preserve">, </w:t>
      </w:r>
      <w:r w:rsidR="000D3206">
        <w:rPr>
          <w:rFonts w:ascii="Times New Roman" w:hAnsi="Times New Roman" w:cs="Times New Roman"/>
          <w:sz w:val="24"/>
        </w:rPr>
        <w:t xml:space="preserve">with </w:t>
      </w:r>
      <w:r>
        <w:rPr>
          <w:rFonts w:ascii="Times New Roman" w:hAnsi="Times New Roman" w:cs="Times New Roman"/>
          <w:sz w:val="24"/>
        </w:rPr>
        <w:t xml:space="preserve">3 </w:t>
      </w:r>
      <w:r w:rsidR="000D3206">
        <w:rPr>
          <w:rFonts w:ascii="Times New Roman" w:hAnsi="Times New Roman" w:cs="Times New Roman"/>
          <w:sz w:val="24"/>
        </w:rPr>
        <w:t xml:space="preserve">unique </w:t>
      </w:r>
      <w:r>
        <w:rPr>
          <w:rFonts w:ascii="Times New Roman" w:hAnsi="Times New Roman" w:cs="Times New Roman"/>
          <w:sz w:val="24"/>
        </w:rPr>
        <w:t>single-species and 3 paired-species groups. This substitutive design allow</w:t>
      </w:r>
      <w:r w:rsidR="000D3206">
        <w:rPr>
          <w:rFonts w:ascii="Times New Roman" w:hAnsi="Times New Roman" w:cs="Times New Roman"/>
          <w:sz w:val="24"/>
        </w:rPr>
        <w:t>ed</w:t>
      </w:r>
      <w:r>
        <w:rPr>
          <w:rFonts w:ascii="Times New Roman" w:hAnsi="Times New Roman" w:cs="Times New Roman"/>
          <w:sz w:val="24"/>
        </w:rPr>
        <w:t xml:space="preserve"> us to examine effects of individual species and species pairings </w:t>
      </w:r>
      <w:r w:rsidR="000D3206">
        <w:rPr>
          <w:rFonts w:ascii="Times New Roman" w:hAnsi="Times New Roman" w:cs="Times New Roman"/>
          <w:sz w:val="24"/>
        </w:rPr>
        <w:t xml:space="preserve">with </w:t>
      </w:r>
      <w:r>
        <w:rPr>
          <w:rFonts w:ascii="Times New Roman" w:hAnsi="Times New Roman" w:cs="Times New Roman"/>
          <w:sz w:val="24"/>
        </w:rPr>
        <w:t xml:space="preserve">constant densities. Predators and aphids foraged freely, and aphid </w:t>
      </w:r>
      <w:r w:rsidR="000D3206">
        <w:rPr>
          <w:rFonts w:ascii="Times New Roman" w:hAnsi="Times New Roman" w:cs="Times New Roman"/>
          <w:sz w:val="24"/>
        </w:rPr>
        <w:t>abundance</w:t>
      </w:r>
      <w:r>
        <w:rPr>
          <w:rFonts w:ascii="Times New Roman" w:hAnsi="Times New Roman" w:cs="Times New Roman"/>
          <w:sz w:val="24"/>
        </w:rPr>
        <w:t xml:space="preserve"> and feeding location on </w:t>
      </w:r>
      <w:r w:rsidR="000D3206">
        <w:rPr>
          <w:rFonts w:ascii="Times New Roman" w:hAnsi="Times New Roman" w:cs="Times New Roman"/>
          <w:sz w:val="24"/>
        </w:rPr>
        <w:t xml:space="preserve">each </w:t>
      </w:r>
      <w:r>
        <w:rPr>
          <w:rFonts w:ascii="Times New Roman" w:hAnsi="Times New Roman" w:cs="Times New Roman"/>
          <w:sz w:val="24"/>
        </w:rPr>
        <w:t>plant w</w:t>
      </w:r>
      <w:r w:rsidR="000D3206">
        <w:rPr>
          <w:rFonts w:ascii="Times New Roman" w:hAnsi="Times New Roman" w:cs="Times New Roman"/>
          <w:sz w:val="24"/>
        </w:rPr>
        <w:t>as</w:t>
      </w:r>
      <w:r>
        <w:rPr>
          <w:rFonts w:ascii="Times New Roman" w:hAnsi="Times New Roman" w:cs="Times New Roman"/>
          <w:sz w:val="24"/>
        </w:rPr>
        <w:t xml:space="preserve"> recorded every 2 d for 6 d. Predators found dead were replaced, though </w:t>
      </w:r>
      <w:r w:rsidR="000D3206">
        <w:rPr>
          <w:rFonts w:ascii="Times New Roman" w:hAnsi="Times New Roman" w:cs="Times New Roman"/>
          <w:sz w:val="24"/>
        </w:rPr>
        <w:t xml:space="preserve">we did not observe </w:t>
      </w:r>
      <w:r>
        <w:rPr>
          <w:rFonts w:ascii="Times New Roman" w:hAnsi="Times New Roman" w:cs="Times New Roman"/>
          <w:sz w:val="24"/>
        </w:rPr>
        <w:t xml:space="preserve">intraguild </w:t>
      </w:r>
      <w:r>
        <w:rPr>
          <w:rFonts w:ascii="Times New Roman" w:hAnsi="Times New Roman" w:cs="Times New Roman"/>
          <w:sz w:val="24"/>
        </w:rPr>
        <w:lastRenderedPageBreak/>
        <w:t xml:space="preserve">predation, as predator bodies recovered were intact. After 6 d, all aphids were removed </w:t>
      </w:r>
      <w:r w:rsidR="000D3206">
        <w:rPr>
          <w:rFonts w:ascii="Times New Roman" w:hAnsi="Times New Roman" w:cs="Times New Roman"/>
          <w:sz w:val="24"/>
        </w:rPr>
        <w:t xml:space="preserve">with </w:t>
      </w:r>
      <w:r>
        <w:rPr>
          <w:rFonts w:ascii="Times New Roman" w:hAnsi="Times New Roman" w:cs="Times New Roman"/>
          <w:sz w:val="24"/>
        </w:rPr>
        <w:t>aspirators, and each pot received imidacloprid (</w:t>
      </w:r>
      <w:r>
        <w:rPr>
          <w:rFonts w:ascii="Times New Roman" w:hAnsi="Times New Roman" w:cs="Times New Roman"/>
          <w:bCs/>
          <w:sz w:val="24"/>
        </w:rPr>
        <w:t>Bayer Crop Science, NJ, USA</w:t>
      </w:r>
      <w:r>
        <w:rPr>
          <w:rFonts w:ascii="Times New Roman" w:hAnsi="Times New Roman" w:cs="Times New Roman"/>
          <w:sz w:val="24"/>
        </w:rPr>
        <w:t>) watered into the soil to kill remaining aphids. Plants then grew for 7 d to allow for PEMV symptoms to develop. After 7 d, aboveground tissue from plant</w:t>
      </w:r>
      <w:r w:rsidR="000D3206">
        <w:rPr>
          <w:rFonts w:ascii="Times New Roman" w:hAnsi="Times New Roman" w:cs="Times New Roman"/>
          <w:sz w:val="24"/>
        </w:rPr>
        <w:t>s</w:t>
      </w:r>
      <w:r>
        <w:rPr>
          <w:rFonts w:ascii="Times New Roman" w:hAnsi="Times New Roman" w:cs="Times New Roman"/>
          <w:sz w:val="24"/>
        </w:rPr>
        <w:t xml:space="preserve"> was collected, frozen in liquid nitrogen, and stored at -80</w:t>
      </w:r>
      <w:r>
        <w:rPr>
          <w:rFonts w:ascii="Times New Roman" w:hAnsi="Times New Roman" w:cs="Times New Roman"/>
          <w:sz w:val="24"/>
          <w:vertAlign w:val="superscript"/>
        </w:rPr>
        <w:t>o</w:t>
      </w:r>
      <w:r>
        <w:rPr>
          <w:rFonts w:ascii="Times New Roman" w:hAnsi="Times New Roman" w:cs="Times New Roman"/>
          <w:sz w:val="24"/>
        </w:rPr>
        <w:t>C. PEMV prevalence was assessed using rt-PCR.</w:t>
      </w:r>
    </w:p>
    <w:p w14:paraId="62B67A0E" w14:textId="77777777" w:rsidR="00CD013B" w:rsidRDefault="00CD013B" w:rsidP="00CD013B">
      <w:pPr>
        <w:spacing w:after="0" w:line="480" w:lineRule="auto"/>
        <w:contextualSpacing/>
        <w:rPr>
          <w:rFonts w:ascii="Times New Roman" w:hAnsi="Times New Roman" w:cs="Times New Roman"/>
          <w:sz w:val="24"/>
        </w:rPr>
      </w:pPr>
    </w:p>
    <w:p w14:paraId="0D75509E" w14:textId="77777777" w:rsidR="00CD013B" w:rsidRDefault="00CD013B" w:rsidP="00CD013B">
      <w:pPr>
        <w:spacing w:after="0" w:line="480" w:lineRule="auto"/>
        <w:contextualSpacing/>
        <w:rPr>
          <w:rFonts w:ascii="Times New Roman" w:hAnsi="Times New Roman" w:cs="Times New Roman"/>
          <w:sz w:val="24"/>
        </w:rPr>
      </w:pPr>
      <w:commentRangeStart w:id="116"/>
      <w:r>
        <w:rPr>
          <w:rFonts w:ascii="Times New Roman" w:hAnsi="Times New Roman" w:cs="Times New Roman"/>
          <w:sz w:val="24"/>
        </w:rPr>
        <w:t>Statistical Analysis</w:t>
      </w:r>
      <w:commentRangeEnd w:id="116"/>
      <w:r w:rsidR="001E5083">
        <w:rPr>
          <w:rStyle w:val="CommentReference"/>
        </w:rPr>
        <w:commentReference w:id="116"/>
      </w:r>
    </w:p>
    <w:p w14:paraId="68A27598" w14:textId="449734B5" w:rsidR="00CD013B" w:rsidRDefault="00CD013B" w:rsidP="00CD013B">
      <w:pPr>
        <w:spacing w:after="0" w:line="480" w:lineRule="auto"/>
        <w:contextualSpacing/>
        <w:rPr>
          <w:rFonts w:ascii="Times New Roman" w:hAnsi="Times New Roman" w:cs="Times New Roman"/>
          <w:sz w:val="24"/>
        </w:rPr>
      </w:pPr>
      <w:r>
        <w:rPr>
          <w:rFonts w:ascii="Times New Roman" w:hAnsi="Times New Roman" w:cs="Times New Roman"/>
          <w:sz w:val="24"/>
        </w:rPr>
        <w:t xml:space="preserve">To assess effects of predator treatments on aphids and PEMV, we ran generalized linear mixed models (GLMMs). For aphid abundance, feeding location, and dispersal, models included densities of HC, C7, and PT, day (2, 4, or 6), and all two-way interactions as fixed effects, with cage as a random effect. We assumed aphid abundance </w:t>
      </w:r>
      <w:r w:rsidR="000D3206">
        <w:rPr>
          <w:rFonts w:ascii="Times New Roman" w:hAnsi="Times New Roman" w:cs="Times New Roman"/>
          <w:sz w:val="24"/>
        </w:rPr>
        <w:t xml:space="preserve">had </w:t>
      </w:r>
      <w:r>
        <w:rPr>
          <w:rFonts w:ascii="Times New Roman" w:hAnsi="Times New Roman" w:cs="Times New Roman"/>
          <w:sz w:val="24"/>
        </w:rPr>
        <w:t>a negative binomial distribution, accounting for overdispersion in the count data. The proportion of aphid</w:t>
      </w:r>
      <w:r w:rsidR="000D3206">
        <w:rPr>
          <w:rFonts w:ascii="Times New Roman" w:hAnsi="Times New Roman" w:cs="Times New Roman"/>
          <w:sz w:val="24"/>
        </w:rPr>
        <w:t>s</w:t>
      </w:r>
      <w:r>
        <w:rPr>
          <w:rFonts w:ascii="Times New Roman" w:hAnsi="Times New Roman" w:cs="Times New Roman"/>
          <w:sz w:val="24"/>
        </w:rPr>
        <w:t xml:space="preserve"> feeding on the upper half of host plants (feeding location) and the proportion of aphids dispersed from the center release plant (dispersal) were examined using a binomial distribution with a ‘logit’ link function. For PEMV prevalence, we ran two models on how aphid responses and predator treatments affected prevalence using GLMM</w:t>
      </w:r>
      <w:del w:id="117" w:author="Liesl Oeller" w:date="2023-02-02T11:36:00Z">
        <w:r w:rsidDel="005A1B86">
          <w:rPr>
            <w:rFonts w:ascii="Times New Roman" w:hAnsi="Times New Roman" w:cs="Times New Roman"/>
            <w:sz w:val="24"/>
          </w:rPr>
          <w:delText>’</w:delText>
        </w:r>
      </w:del>
      <w:r>
        <w:rPr>
          <w:rFonts w:ascii="Times New Roman" w:hAnsi="Times New Roman" w:cs="Times New Roman"/>
          <w:sz w:val="24"/>
        </w:rPr>
        <w:t xml:space="preserve">s with a binomial distribution </w:t>
      </w:r>
      <w:r w:rsidR="00797ADC">
        <w:rPr>
          <w:rFonts w:ascii="Times New Roman" w:hAnsi="Times New Roman" w:cs="Times New Roman"/>
          <w:sz w:val="24"/>
        </w:rPr>
        <w:t>including parameters describing the proportion of infected plants (</w:t>
      </w:r>
      <w:r w:rsidR="00797ADC" w:rsidRPr="00A42540">
        <w:rPr>
          <w:rFonts w:ascii="Times New Roman" w:hAnsi="Times New Roman" w:cs="Times New Roman"/>
          <w:i/>
          <w:iCs/>
          <w:sz w:val="24"/>
        </w:rPr>
        <w:t>p</w:t>
      </w:r>
      <w:r w:rsidR="00797ADC" w:rsidRPr="00A42540">
        <w:rPr>
          <w:rFonts w:ascii="Times New Roman" w:hAnsi="Times New Roman" w:cs="Times New Roman"/>
          <w:sz w:val="24"/>
        </w:rPr>
        <w:t>)</w:t>
      </w:r>
      <w:r w:rsidR="00797ADC">
        <w:rPr>
          <w:rFonts w:ascii="Times New Roman" w:hAnsi="Times New Roman" w:cs="Times New Roman"/>
          <w:sz w:val="24"/>
        </w:rPr>
        <w:t xml:space="preserve"> and </w:t>
      </w:r>
      <w:r>
        <w:rPr>
          <w:rFonts w:ascii="Times New Roman" w:hAnsi="Times New Roman" w:cs="Times New Roman"/>
          <w:sz w:val="24"/>
        </w:rPr>
        <w:t xml:space="preserve">the number of host plants within </w:t>
      </w:r>
      <w:r w:rsidR="00797ADC">
        <w:rPr>
          <w:rFonts w:ascii="Times New Roman" w:hAnsi="Times New Roman" w:cs="Times New Roman"/>
          <w:sz w:val="24"/>
        </w:rPr>
        <w:t xml:space="preserve">each </w:t>
      </w:r>
      <w:r>
        <w:rPr>
          <w:rFonts w:ascii="Times New Roman" w:hAnsi="Times New Roman" w:cs="Times New Roman"/>
          <w:sz w:val="24"/>
        </w:rPr>
        <w:t>mesocosm</w:t>
      </w:r>
      <w:r w:rsidR="00797ADC">
        <w:rPr>
          <w:rFonts w:ascii="Times New Roman" w:hAnsi="Times New Roman" w:cs="Times New Roman"/>
          <w:sz w:val="24"/>
        </w:rPr>
        <w:t xml:space="preserve"> (</w:t>
      </w:r>
      <w:r w:rsidR="00797ADC" w:rsidRPr="00A42540">
        <w:rPr>
          <w:rFonts w:ascii="Times New Roman" w:hAnsi="Times New Roman" w:cs="Times New Roman"/>
          <w:i/>
          <w:iCs/>
          <w:sz w:val="24"/>
        </w:rPr>
        <w:t>n</w:t>
      </w:r>
      <w:r w:rsidR="00797ADC" w:rsidRPr="00A42540">
        <w:rPr>
          <w:rFonts w:ascii="Times New Roman" w:hAnsi="Times New Roman" w:cs="Times New Roman"/>
          <w:sz w:val="24"/>
        </w:rPr>
        <w:t>)</w:t>
      </w:r>
      <w:r>
        <w:rPr>
          <w:rFonts w:ascii="Times New Roman" w:hAnsi="Times New Roman" w:cs="Times New Roman"/>
          <w:sz w:val="24"/>
        </w:rPr>
        <w:t xml:space="preserve">. The first model investigated effects of aphid responses on PEMV prevalence and included aphid abundance, feeding location, and dispersal from day 6 as fixed effects, with cage as a random effect. The second model investigated direct effects of predator treatments on PEMV prevalence and included densities of HC, C7, and PT, and all two-way interactions as fixed effects, with cage included as a random effect. </w:t>
      </w:r>
    </w:p>
    <w:p w14:paraId="3B862AE6" w14:textId="0CE16739" w:rsidR="00CD013B" w:rsidRDefault="00CD013B" w:rsidP="00CD013B">
      <w:pPr>
        <w:spacing w:after="0" w:line="480" w:lineRule="auto"/>
        <w:ind w:firstLine="540"/>
        <w:contextualSpacing/>
        <w:rPr>
          <w:rFonts w:ascii="Times New Roman" w:hAnsi="Times New Roman" w:cs="Times New Roman"/>
          <w:sz w:val="24"/>
        </w:rPr>
      </w:pPr>
      <w:r>
        <w:rPr>
          <w:rFonts w:ascii="Times New Roman" w:hAnsi="Times New Roman" w:cs="Times New Roman"/>
          <w:sz w:val="24"/>
        </w:rPr>
        <w:lastRenderedPageBreak/>
        <w:t xml:space="preserve">We next </w:t>
      </w:r>
      <w:r w:rsidRPr="002C3BD1">
        <w:rPr>
          <w:rFonts w:ascii="Times New Roman" w:hAnsi="Times New Roman" w:cs="Times New Roman"/>
          <w:sz w:val="24"/>
        </w:rPr>
        <w:t>conducted statistical inference tests by systematically removing key parameters from models and evaluating model fit</w:t>
      </w:r>
      <w:r>
        <w:rPr>
          <w:rFonts w:ascii="Times New Roman" w:hAnsi="Times New Roman" w:cs="Times New Roman"/>
          <w:sz w:val="24"/>
        </w:rPr>
        <w:t>. For each response, we began with GLMMs previously described</w:t>
      </w:r>
      <w:r w:rsidR="00797ADC">
        <w:rPr>
          <w:rFonts w:ascii="Times New Roman" w:hAnsi="Times New Roman" w:cs="Times New Roman"/>
          <w:sz w:val="24"/>
        </w:rPr>
        <w:t>,</w:t>
      </w:r>
      <w:r>
        <w:rPr>
          <w:rFonts w:ascii="Times New Roman" w:hAnsi="Times New Roman" w:cs="Times New Roman"/>
          <w:sz w:val="24"/>
        </w:rPr>
        <w:t xml:space="preserve"> which included all two-way interactions between predator treatments. We conducted likelihood ratio tests to compare this full model to models with a single interaction term removed (</w:t>
      </w:r>
      <w:proofErr w:type="gramStart"/>
      <w:r>
        <w:rPr>
          <w:rFonts w:ascii="Times New Roman" w:hAnsi="Times New Roman" w:cs="Times New Roman"/>
          <w:sz w:val="24"/>
        </w:rPr>
        <w:t>i.e.</w:t>
      </w:r>
      <w:proofErr w:type="gramEnd"/>
      <w:r>
        <w:rPr>
          <w:rFonts w:ascii="Times New Roman" w:hAnsi="Times New Roman" w:cs="Times New Roman"/>
          <w:sz w:val="24"/>
        </w:rPr>
        <w:t xml:space="preserve"> HC:C7, HC:PT, or C7:PT) or all interactions removed. The interaction terms describe more (positive interaction) or fewer (negative interaction) aphids than predicted by single-species impacts, which can be interpreted as risk reduction or risk enhancement, respectively (Northfield et al. 2014). A log-link function was used, assuming a multiplicative risk model (Sih et al. 1998). Thus, a statistical rejection of a simplified model indicate</w:t>
      </w:r>
      <w:r w:rsidR="000D3206">
        <w:rPr>
          <w:rFonts w:ascii="Times New Roman" w:hAnsi="Times New Roman" w:cs="Times New Roman"/>
          <w:sz w:val="24"/>
        </w:rPr>
        <w:t>d</w:t>
      </w:r>
      <w:r>
        <w:rPr>
          <w:rFonts w:ascii="Times New Roman" w:hAnsi="Times New Roman" w:cs="Times New Roman"/>
          <w:sz w:val="24"/>
        </w:rPr>
        <w:t xml:space="preserve"> that the interaction or interactions removed in the ‘reduced model</w:t>
      </w:r>
      <w:r w:rsidR="000D3206">
        <w:rPr>
          <w:rFonts w:ascii="Times New Roman" w:hAnsi="Times New Roman" w:cs="Times New Roman"/>
          <w:sz w:val="24"/>
        </w:rPr>
        <w:t>’</w:t>
      </w:r>
      <w:r>
        <w:rPr>
          <w:rFonts w:ascii="Times New Roman" w:hAnsi="Times New Roman" w:cs="Times New Roman"/>
          <w:sz w:val="24"/>
        </w:rPr>
        <w:t xml:space="preserve"> improve</w:t>
      </w:r>
      <w:r w:rsidR="000D3206">
        <w:rPr>
          <w:rFonts w:ascii="Times New Roman" w:hAnsi="Times New Roman" w:cs="Times New Roman"/>
          <w:sz w:val="24"/>
        </w:rPr>
        <w:t>d</w:t>
      </w:r>
      <w:r>
        <w:rPr>
          <w:rFonts w:ascii="Times New Roman" w:hAnsi="Times New Roman" w:cs="Times New Roman"/>
          <w:sz w:val="24"/>
        </w:rPr>
        <w:t xml:space="preserve"> model fit (Northfield et al. 2014). All analyses were conducted using R v 3.5.2 (R Working Group, 2018). GLMMs were run using the “</w:t>
      </w:r>
      <w:proofErr w:type="spellStart"/>
      <w:r>
        <w:rPr>
          <w:rFonts w:ascii="Times New Roman" w:hAnsi="Times New Roman" w:cs="Times New Roman"/>
          <w:sz w:val="24"/>
        </w:rPr>
        <w:t>glmmTMB</w:t>
      </w:r>
      <w:proofErr w:type="spellEnd"/>
      <w:r>
        <w:rPr>
          <w:rFonts w:ascii="Times New Roman" w:hAnsi="Times New Roman" w:cs="Times New Roman"/>
          <w:sz w:val="24"/>
        </w:rPr>
        <w:t>” package (Brooks et al. 2017) and significance tests based on Wald tests from the “</w:t>
      </w:r>
      <w:proofErr w:type="spellStart"/>
      <w:r>
        <w:rPr>
          <w:rFonts w:ascii="Times New Roman" w:hAnsi="Times New Roman" w:cs="Times New Roman"/>
          <w:sz w:val="24"/>
        </w:rPr>
        <w:t>glmmTMB</w:t>
      </w:r>
      <w:proofErr w:type="spellEnd"/>
      <w:r>
        <w:rPr>
          <w:rFonts w:ascii="Times New Roman" w:hAnsi="Times New Roman" w:cs="Times New Roman"/>
          <w:sz w:val="24"/>
        </w:rPr>
        <w:t>” package and analysis of deviance χ</w:t>
      </w:r>
      <w:r>
        <w:rPr>
          <w:rFonts w:ascii="Times New Roman" w:hAnsi="Times New Roman" w:cs="Times New Roman"/>
          <w:sz w:val="24"/>
          <w:vertAlign w:val="superscript"/>
        </w:rPr>
        <w:t xml:space="preserve">2 </w:t>
      </w:r>
      <w:r>
        <w:rPr>
          <w:rFonts w:ascii="Times New Roman" w:hAnsi="Times New Roman" w:cs="Times New Roman"/>
          <w:sz w:val="24"/>
        </w:rPr>
        <w:t>tests using the ‘car’ package (Fox and Weisberg 2019).</w:t>
      </w:r>
    </w:p>
    <w:p w14:paraId="25289BDD" w14:textId="77777777" w:rsidR="00CD013B" w:rsidRDefault="00CD013B" w:rsidP="00CD013B">
      <w:pPr>
        <w:spacing w:after="0" w:line="480" w:lineRule="auto"/>
        <w:contextualSpacing/>
        <w:rPr>
          <w:rFonts w:ascii="Times New Roman" w:hAnsi="Times New Roman" w:cs="Times New Roman"/>
          <w:sz w:val="24"/>
        </w:rPr>
      </w:pPr>
    </w:p>
    <w:p w14:paraId="21F02CC0" w14:textId="77777777" w:rsidR="00CD013B" w:rsidRDefault="00CD013B" w:rsidP="00CD013B">
      <w:pPr>
        <w:spacing w:after="0" w:line="480" w:lineRule="auto"/>
        <w:contextualSpacing/>
        <w:rPr>
          <w:rFonts w:ascii="Times New Roman" w:hAnsi="Times New Roman" w:cs="Times New Roman"/>
          <w:sz w:val="24"/>
        </w:rPr>
      </w:pPr>
      <w:commentRangeStart w:id="118"/>
      <w:commentRangeStart w:id="119"/>
      <w:r>
        <w:rPr>
          <w:rFonts w:ascii="Times New Roman" w:hAnsi="Times New Roman" w:cs="Times New Roman"/>
          <w:sz w:val="24"/>
        </w:rPr>
        <w:t>RESULTS</w:t>
      </w:r>
      <w:commentRangeEnd w:id="118"/>
      <w:r w:rsidR="007324B6">
        <w:rPr>
          <w:rStyle w:val="CommentReference"/>
        </w:rPr>
        <w:commentReference w:id="118"/>
      </w:r>
      <w:commentRangeEnd w:id="119"/>
      <w:r w:rsidR="00047044">
        <w:rPr>
          <w:rStyle w:val="CommentReference"/>
        </w:rPr>
        <w:commentReference w:id="119"/>
      </w:r>
    </w:p>
    <w:p w14:paraId="15F195D3" w14:textId="77777777" w:rsidR="00CD013B" w:rsidRDefault="00CD013B" w:rsidP="00CD013B">
      <w:pPr>
        <w:spacing w:after="0" w:line="480" w:lineRule="auto"/>
        <w:contextualSpacing/>
        <w:rPr>
          <w:rFonts w:ascii="Times New Roman" w:hAnsi="Times New Roman" w:cs="Times New Roman"/>
          <w:sz w:val="24"/>
        </w:rPr>
      </w:pPr>
      <w:r>
        <w:rPr>
          <w:rFonts w:ascii="Times New Roman" w:hAnsi="Times New Roman" w:cs="Times New Roman"/>
          <w:sz w:val="24"/>
        </w:rPr>
        <w:t>Effects of Predators on Aphid Responses and PEMV Prevalence</w:t>
      </w:r>
    </w:p>
    <w:p w14:paraId="700D6B7C" w14:textId="16AB4686" w:rsidR="00CD013B" w:rsidRPr="00042CD1" w:rsidRDefault="00CD013B" w:rsidP="00CD013B">
      <w:pPr>
        <w:spacing w:after="0" w:line="480" w:lineRule="auto"/>
        <w:contextualSpacing/>
        <w:rPr>
          <w:rFonts w:ascii="Times New Roman" w:hAnsi="Times New Roman" w:cs="Times New Roman"/>
          <w:sz w:val="24"/>
        </w:rPr>
      </w:pPr>
      <w:commentRangeStart w:id="120"/>
      <w:commentRangeStart w:id="121"/>
      <w:r>
        <w:rPr>
          <w:rFonts w:ascii="Times New Roman" w:hAnsi="Times New Roman" w:cs="Times New Roman"/>
          <w:sz w:val="24"/>
        </w:rPr>
        <w:t>Predators</w:t>
      </w:r>
      <w:commentRangeEnd w:id="120"/>
      <w:r w:rsidR="0044105F">
        <w:rPr>
          <w:rStyle w:val="CommentReference"/>
        </w:rPr>
        <w:commentReference w:id="120"/>
      </w:r>
      <w:r>
        <w:rPr>
          <w:rFonts w:ascii="Times New Roman" w:hAnsi="Times New Roman" w:cs="Times New Roman"/>
          <w:sz w:val="24"/>
        </w:rPr>
        <w:t xml:space="preserve"> reduced aphid abundance </w:t>
      </w:r>
      <w:r w:rsidR="000D3206">
        <w:rPr>
          <w:rFonts w:ascii="Times New Roman" w:hAnsi="Times New Roman" w:cs="Times New Roman"/>
          <w:sz w:val="24"/>
        </w:rPr>
        <w:t xml:space="preserve">except for </w:t>
      </w:r>
      <w:r>
        <w:rPr>
          <w:rFonts w:ascii="Times New Roman" w:hAnsi="Times New Roman" w:cs="Times New Roman"/>
          <w:i/>
          <w:iCs/>
          <w:sz w:val="24"/>
        </w:rPr>
        <w:t xml:space="preserve">P. </w:t>
      </w:r>
      <w:proofErr w:type="spellStart"/>
      <w:r>
        <w:rPr>
          <w:rFonts w:ascii="Times New Roman" w:hAnsi="Times New Roman" w:cs="Times New Roman"/>
          <w:i/>
          <w:iCs/>
          <w:sz w:val="24"/>
        </w:rPr>
        <w:t>melanarius</w:t>
      </w:r>
      <w:proofErr w:type="spellEnd"/>
      <w:r>
        <w:rPr>
          <w:rFonts w:ascii="Times New Roman" w:hAnsi="Times New Roman" w:cs="Times New Roman"/>
          <w:sz w:val="24"/>
        </w:rPr>
        <w:t xml:space="preserve"> (Fig. 2)</w:t>
      </w:r>
      <w:r w:rsidR="000D3206">
        <w:rPr>
          <w:rFonts w:ascii="Times New Roman" w:hAnsi="Times New Roman" w:cs="Times New Roman"/>
          <w:sz w:val="24"/>
        </w:rPr>
        <w:t xml:space="preserve"> </w:t>
      </w:r>
      <w:commentRangeEnd w:id="121"/>
      <w:r w:rsidR="00047044">
        <w:rPr>
          <w:rStyle w:val="CommentReference"/>
        </w:rPr>
        <w:commentReference w:id="121"/>
      </w:r>
      <w:r w:rsidR="000D3206">
        <w:rPr>
          <w:rFonts w:ascii="Times New Roman" w:hAnsi="Times New Roman" w:cs="Times New Roman"/>
          <w:sz w:val="24"/>
        </w:rPr>
        <w:t xml:space="preserve">(HC: </w:t>
      </w:r>
      <w:r>
        <w:rPr>
          <w:rFonts w:ascii="Times New Roman" w:hAnsi="Times New Roman" w:cs="Times New Roman"/>
          <w:sz w:val="24"/>
        </w:rPr>
        <w:t xml:space="preserve">GLMM, Z = -5.53, </w:t>
      </w:r>
      <w:r w:rsidRPr="00E03BB1">
        <w:rPr>
          <w:rFonts w:ascii="Times New Roman" w:hAnsi="Times New Roman" w:cs="Times New Roman"/>
          <w:i/>
          <w:iCs/>
          <w:sz w:val="24"/>
        </w:rPr>
        <w:t>P</w:t>
      </w:r>
      <w:r>
        <w:rPr>
          <w:rFonts w:ascii="Times New Roman" w:hAnsi="Times New Roman" w:cs="Times New Roman"/>
          <w:sz w:val="24"/>
        </w:rPr>
        <w:t xml:space="preserve"> &lt; 0.001; </w:t>
      </w:r>
      <w:r w:rsidR="00610B12">
        <w:rPr>
          <w:rFonts w:ascii="Times New Roman" w:hAnsi="Times New Roman" w:cs="Times New Roman"/>
          <w:sz w:val="24"/>
        </w:rPr>
        <w:t>C7</w:t>
      </w:r>
      <w:r w:rsidR="000D3206">
        <w:rPr>
          <w:rFonts w:ascii="Times New Roman" w:hAnsi="Times New Roman" w:cs="Times New Roman"/>
          <w:sz w:val="24"/>
        </w:rPr>
        <w:t xml:space="preserve">: </w:t>
      </w:r>
      <w:r>
        <w:rPr>
          <w:rFonts w:ascii="Times New Roman" w:hAnsi="Times New Roman" w:cs="Times New Roman"/>
          <w:sz w:val="24"/>
        </w:rPr>
        <w:t xml:space="preserve">Z = -5.63, </w:t>
      </w:r>
      <w:r w:rsidRPr="00865762">
        <w:rPr>
          <w:rFonts w:ascii="Times New Roman" w:hAnsi="Times New Roman" w:cs="Times New Roman"/>
          <w:i/>
          <w:iCs/>
          <w:sz w:val="24"/>
        </w:rPr>
        <w:t>P</w:t>
      </w:r>
      <w:r>
        <w:rPr>
          <w:rFonts w:ascii="Times New Roman" w:hAnsi="Times New Roman" w:cs="Times New Roman"/>
          <w:sz w:val="24"/>
        </w:rPr>
        <w:t xml:space="preserve"> &lt; 0.001). The </w:t>
      </w:r>
      <w:commentRangeStart w:id="122"/>
      <w:r>
        <w:rPr>
          <w:rFonts w:ascii="Times New Roman" w:hAnsi="Times New Roman" w:cs="Times New Roman"/>
          <w:sz w:val="24"/>
        </w:rPr>
        <w:t xml:space="preserve">interaction </w:t>
      </w:r>
      <w:commentRangeEnd w:id="122"/>
      <w:r w:rsidR="0044105F">
        <w:rPr>
          <w:rStyle w:val="CommentReference"/>
        </w:rPr>
        <w:commentReference w:id="122"/>
      </w:r>
      <w:r w:rsidR="000D3206">
        <w:rPr>
          <w:rFonts w:ascii="Times New Roman" w:hAnsi="Times New Roman" w:cs="Times New Roman"/>
          <w:sz w:val="24"/>
        </w:rPr>
        <w:t xml:space="preserve">of </w:t>
      </w:r>
      <w:r>
        <w:rPr>
          <w:rFonts w:ascii="Times New Roman" w:hAnsi="Times New Roman" w:cs="Times New Roman"/>
          <w:i/>
          <w:iCs/>
          <w:sz w:val="24"/>
        </w:rPr>
        <w:t>C. septempunctata</w:t>
      </w:r>
      <w:r>
        <w:rPr>
          <w:rFonts w:ascii="Times New Roman" w:hAnsi="Times New Roman" w:cs="Times New Roman"/>
          <w:sz w:val="24"/>
        </w:rPr>
        <w:t xml:space="preserve"> and </w:t>
      </w:r>
      <w:r>
        <w:rPr>
          <w:rFonts w:ascii="Times New Roman" w:hAnsi="Times New Roman" w:cs="Times New Roman"/>
          <w:i/>
          <w:iCs/>
          <w:sz w:val="24"/>
        </w:rPr>
        <w:t xml:space="preserve">P. </w:t>
      </w:r>
      <w:proofErr w:type="spellStart"/>
      <w:r>
        <w:rPr>
          <w:rFonts w:ascii="Times New Roman" w:hAnsi="Times New Roman" w:cs="Times New Roman"/>
          <w:i/>
          <w:iCs/>
          <w:sz w:val="24"/>
        </w:rPr>
        <w:t>melanarius</w:t>
      </w:r>
      <w:proofErr w:type="spellEnd"/>
      <w:r>
        <w:rPr>
          <w:rFonts w:ascii="Times New Roman" w:hAnsi="Times New Roman" w:cs="Times New Roman"/>
          <w:i/>
          <w:iCs/>
          <w:sz w:val="24"/>
        </w:rPr>
        <w:t xml:space="preserve"> </w:t>
      </w:r>
      <w:r>
        <w:rPr>
          <w:rFonts w:ascii="Times New Roman" w:hAnsi="Times New Roman" w:cs="Times New Roman"/>
          <w:sz w:val="24"/>
        </w:rPr>
        <w:t xml:space="preserve">reduced aphid abundance beyond that of </w:t>
      </w:r>
      <w:commentRangeStart w:id="123"/>
      <w:commentRangeStart w:id="124"/>
      <w:r>
        <w:rPr>
          <w:rFonts w:ascii="Times New Roman" w:hAnsi="Times New Roman" w:cs="Times New Roman"/>
          <w:sz w:val="24"/>
        </w:rPr>
        <w:t xml:space="preserve">individual effects </w:t>
      </w:r>
      <w:commentRangeEnd w:id="123"/>
      <w:r w:rsidR="00E517F2">
        <w:rPr>
          <w:rStyle w:val="CommentReference"/>
        </w:rPr>
        <w:commentReference w:id="123"/>
      </w:r>
      <w:commentRangeEnd w:id="124"/>
      <w:r w:rsidR="00047044">
        <w:rPr>
          <w:rStyle w:val="CommentReference"/>
        </w:rPr>
        <w:commentReference w:id="124"/>
      </w:r>
      <w:r>
        <w:rPr>
          <w:rFonts w:ascii="Times New Roman" w:hAnsi="Times New Roman" w:cs="Times New Roman"/>
          <w:sz w:val="24"/>
        </w:rPr>
        <w:t xml:space="preserve">(Z = -2.88, </w:t>
      </w:r>
      <w:r>
        <w:rPr>
          <w:rFonts w:ascii="Times New Roman" w:hAnsi="Times New Roman" w:cs="Times New Roman"/>
          <w:i/>
          <w:iCs/>
          <w:sz w:val="24"/>
        </w:rPr>
        <w:t xml:space="preserve">P </w:t>
      </w:r>
      <w:r>
        <w:rPr>
          <w:rFonts w:ascii="Times New Roman" w:hAnsi="Times New Roman" w:cs="Times New Roman"/>
          <w:sz w:val="24"/>
        </w:rPr>
        <w:t xml:space="preserve">= 0.004). </w:t>
      </w:r>
      <w:commentRangeStart w:id="125"/>
      <w:r>
        <w:rPr>
          <w:rFonts w:ascii="Times New Roman" w:hAnsi="Times New Roman" w:cs="Times New Roman"/>
          <w:sz w:val="24"/>
        </w:rPr>
        <w:t xml:space="preserve">Lady beetles </w:t>
      </w:r>
      <w:commentRangeEnd w:id="125"/>
      <w:r w:rsidR="00047044">
        <w:rPr>
          <w:rStyle w:val="CommentReference"/>
        </w:rPr>
        <w:commentReference w:id="125"/>
      </w:r>
      <w:r>
        <w:rPr>
          <w:rFonts w:ascii="Times New Roman" w:hAnsi="Times New Roman" w:cs="Times New Roman"/>
          <w:sz w:val="24"/>
        </w:rPr>
        <w:t xml:space="preserve">increased the proportion of aphids feeding on upper portion of plants (Fig. 2); </w:t>
      </w:r>
      <w:commentRangeStart w:id="126"/>
      <w:r>
        <w:rPr>
          <w:rFonts w:ascii="Times New Roman" w:hAnsi="Times New Roman" w:cs="Times New Roman"/>
          <w:i/>
          <w:iCs/>
          <w:sz w:val="24"/>
        </w:rPr>
        <w:t xml:space="preserve">C. septempunctata </w:t>
      </w:r>
      <w:r>
        <w:rPr>
          <w:rFonts w:ascii="Times New Roman" w:hAnsi="Times New Roman" w:cs="Times New Roman"/>
          <w:sz w:val="24"/>
        </w:rPr>
        <w:t xml:space="preserve">produced this effect throughout (Z = 3.87, </w:t>
      </w:r>
      <w:r>
        <w:rPr>
          <w:rFonts w:ascii="Times New Roman" w:hAnsi="Times New Roman" w:cs="Times New Roman"/>
          <w:i/>
          <w:iCs/>
          <w:sz w:val="24"/>
        </w:rPr>
        <w:t xml:space="preserve">P </w:t>
      </w:r>
      <w:r>
        <w:rPr>
          <w:rFonts w:ascii="Times New Roman" w:hAnsi="Times New Roman" w:cs="Times New Roman"/>
          <w:sz w:val="24"/>
        </w:rPr>
        <w:t xml:space="preserve">&lt; 0.001), while </w:t>
      </w:r>
      <w:r>
        <w:rPr>
          <w:rFonts w:ascii="Times New Roman" w:hAnsi="Times New Roman" w:cs="Times New Roman"/>
          <w:i/>
          <w:iCs/>
          <w:sz w:val="24"/>
        </w:rPr>
        <w:t xml:space="preserve">H. convergens </w:t>
      </w:r>
      <w:r>
        <w:rPr>
          <w:rFonts w:ascii="Times New Roman" w:hAnsi="Times New Roman" w:cs="Times New Roman"/>
          <w:sz w:val="24"/>
        </w:rPr>
        <w:t xml:space="preserve">did so over time </w:t>
      </w:r>
      <w:commentRangeEnd w:id="126"/>
      <w:r w:rsidR="00047044">
        <w:rPr>
          <w:rStyle w:val="CommentReference"/>
        </w:rPr>
        <w:commentReference w:id="126"/>
      </w:r>
      <w:r>
        <w:rPr>
          <w:rFonts w:ascii="Times New Roman" w:hAnsi="Times New Roman" w:cs="Times New Roman"/>
          <w:sz w:val="24"/>
        </w:rPr>
        <w:t xml:space="preserve">(Z = 5.70, </w:t>
      </w:r>
      <w:r>
        <w:rPr>
          <w:rFonts w:ascii="Times New Roman" w:hAnsi="Times New Roman" w:cs="Times New Roman"/>
          <w:i/>
          <w:iCs/>
          <w:sz w:val="24"/>
        </w:rPr>
        <w:t xml:space="preserve">P </w:t>
      </w:r>
      <w:r>
        <w:rPr>
          <w:rFonts w:ascii="Times New Roman" w:hAnsi="Times New Roman" w:cs="Times New Roman"/>
          <w:sz w:val="24"/>
        </w:rPr>
        <w:t xml:space="preserve">&lt; 0.001). </w:t>
      </w:r>
      <w:r>
        <w:rPr>
          <w:rFonts w:ascii="Times New Roman" w:hAnsi="Times New Roman" w:cs="Times New Roman"/>
          <w:i/>
          <w:iCs/>
          <w:sz w:val="24"/>
        </w:rPr>
        <w:t>C</w:t>
      </w:r>
      <w:ins w:id="127" w:author="Liesl Oeller" w:date="2023-02-02T12:21:00Z">
        <w:r w:rsidR="0044105F">
          <w:rPr>
            <w:rFonts w:ascii="Times New Roman" w:hAnsi="Times New Roman" w:cs="Times New Roman"/>
            <w:i/>
            <w:iCs/>
            <w:sz w:val="24"/>
          </w:rPr>
          <w:t>.</w:t>
        </w:r>
      </w:ins>
      <w:del w:id="128" w:author="Liesl Oeller" w:date="2023-02-02T12:21:00Z">
        <w:r w:rsidDel="0044105F">
          <w:rPr>
            <w:rFonts w:ascii="Times New Roman" w:hAnsi="Times New Roman" w:cs="Times New Roman"/>
            <w:i/>
            <w:iCs/>
            <w:sz w:val="24"/>
          </w:rPr>
          <w:delText>occinella</w:delText>
        </w:r>
      </w:del>
      <w:r>
        <w:rPr>
          <w:rFonts w:ascii="Times New Roman" w:hAnsi="Times New Roman" w:cs="Times New Roman"/>
          <w:i/>
          <w:iCs/>
          <w:sz w:val="24"/>
        </w:rPr>
        <w:t xml:space="preserve"> septempunctata</w:t>
      </w:r>
      <w:r>
        <w:rPr>
          <w:rFonts w:ascii="Times New Roman" w:hAnsi="Times New Roman" w:cs="Times New Roman"/>
          <w:sz w:val="24"/>
        </w:rPr>
        <w:t xml:space="preserve"> induced greater aphid dispersal from their starting host (Z = </w:t>
      </w:r>
      <w:r>
        <w:rPr>
          <w:rFonts w:ascii="Times New Roman" w:hAnsi="Times New Roman" w:cs="Times New Roman"/>
          <w:sz w:val="24"/>
        </w:rPr>
        <w:lastRenderedPageBreak/>
        <w:t xml:space="preserve">2.43, </w:t>
      </w:r>
      <w:r>
        <w:rPr>
          <w:rFonts w:ascii="Times New Roman" w:hAnsi="Times New Roman" w:cs="Times New Roman"/>
          <w:i/>
          <w:iCs/>
          <w:sz w:val="24"/>
        </w:rPr>
        <w:t xml:space="preserve">P </w:t>
      </w:r>
      <w:r>
        <w:rPr>
          <w:rFonts w:ascii="Times New Roman" w:hAnsi="Times New Roman" w:cs="Times New Roman"/>
          <w:sz w:val="24"/>
        </w:rPr>
        <w:t xml:space="preserve">= 0.015). The </w:t>
      </w:r>
      <w:commentRangeStart w:id="129"/>
      <w:r>
        <w:rPr>
          <w:rFonts w:ascii="Times New Roman" w:hAnsi="Times New Roman" w:cs="Times New Roman"/>
          <w:sz w:val="24"/>
        </w:rPr>
        <w:t xml:space="preserve">interaction </w:t>
      </w:r>
      <w:commentRangeEnd w:id="129"/>
      <w:r w:rsidR="001A038D">
        <w:rPr>
          <w:rStyle w:val="CommentReference"/>
        </w:rPr>
        <w:commentReference w:id="129"/>
      </w:r>
      <w:r>
        <w:rPr>
          <w:rFonts w:ascii="Times New Roman" w:hAnsi="Times New Roman" w:cs="Times New Roman"/>
          <w:sz w:val="24"/>
        </w:rPr>
        <w:t xml:space="preserve">between </w:t>
      </w:r>
      <w:r>
        <w:rPr>
          <w:rFonts w:ascii="Times New Roman" w:hAnsi="Times New Roman" w:cs="Times New Roman"/>
          <w:i/>
          <w:iCs/>
          <w:sz w:val="24"/>
        </w:rPr>
        <w:t>H. convergens</w:t>
      </w:r>
      <w:r>
        <w:rPr>
          <w:rFonts w:ascii="Times New Roman" w:hAnsi="Times New Roman" w:cs="Times New Roman"/>
          <w:sz w:val="24"/>
        </w:rPr>
        <w:t xml:space="preserve"> and </w:t>
      </w:r>
      <w:r>
        <w:rPr>
          <w:rFonts w:ascii="Times New Roman" w:hAnsi="Times New Roman" w:cs="Times New Roman"/>
          <w:i/>
          <w:iCs/>
          <w:sz w:val="24"/>
        </w:rPr>
        <w:t xml:space="preserve">P. </w:t>
      </w:r>
      <w:proofErr w:type="spellStart"/>
      <w:r>
        <w:rPr>
          <w:rFonts w:ascii="Times New Roman" w:hAnsi="Times New Roman" w:cs="Times New Roman"/>
          <w:i/>
          <w:iCs/>
          <w:sz w:val="24"/>
        </w:rPr>
        <w:t>melanarius</w:t>
      </w:r>
      <w:proofErr w:type="spellEnd"/>
      <w:r>
        <w:rPr>
          <w:rFonts w:ascii="Times New Roman" w:hAnsi="Times New Roman" w:cs="Times New Roman"/>
          <w:sz w:val="24"/>
        </w:rPr>
        <w:t xml:space="preserve"> moderately </w:t>
      </w:r>
      <w:commentRangeStart w:id="130"/>
      <w:r>
        <w:rPr>
          <w:rFonts w:ascii="Times New Roman" w:hAnsi="Times New Roman" w:cs="Times New Roman"/>
          <w:sz w:val="24"/>
        </w:rPr>
        <w:t>reduced aphid dispersal</w:t>
      </w:r>
      <w:commentRangeEnd w:id="130"/>
      <w:r w:rsidR="00047044">
        <w:rPr>
          <w:rStyle w:val="CommentReference"/>
        </w:rPr>
        <w:commentReference w:id="130"/>
      </w:r>
      <w:r>
        <w:rPr>
          <w:rFonts w:ascii="Times New Roman" w:hAnsi="Times New Roman" w:cs="Times New Roman"/>
          <w:sz w:val="24"/>
        </w:rPr>
        <w:t xml:space="preserve">, though not significantly (Z = -1.40, </w:t>
      </w:r>
      <w:r>
        <w:rPr>
          <w:rFonts w:ascii="Times New Roman" w:hAnsi="Times New Roman" w:cs="Times New Roman"/>
          <w:i/>
          <w:iCs/>
          <w:sz w:val="24"/>
        </w:rPr>
        <w:t xml:space="preserve">P </w:t>
      </w:r>
      <w:r>
        <w:rPr>
          <w:rFonts w:ascii="Times New Roman" w:hAnsi="Times New Roman" w:cs="Times New Roman"/>
          <w:sz w:val="24"/>
        </w:rPr>
        <w:t xml:space="preserve">= 0.16). </w:t>
      </w:r>
    </w:p>
    <w:p w14:paraId="4DE157DA" w14:textId="125D7A0B" w:rsidR="00CD013B" w:rsidRDefault="00CD013B" w:rsidP="00CD013B">
      <w:pPr>
        <w:spacing w:after="0" w:line="480" w:lineRule="auto"/>
        <w:ind w:firstLine="540"/>
        <w:contextualSpacing/>
        <w:rPr>
          <w:rFonts w:ascii="Times New Roman" w:hAnsi="Times New Roman" w:cs="Times New Roman"/>
          <w:sz w:val="24"/>
        </w:rPr>
      </w:pPr>
      <w:r>
        <w:rPr>
          <w:rFonts w:ascii="Times New Roman" w:hAnsi="Times New Roman" w:cs="Times New Roman"/>
          <w:sz w:val="24"/>
        </w:rPr>
        <w:t xml:space="preserve">PEMV prevalence was lowest in the </w:t>
      </w:r>
      <w:commentRangeStart w:id="131"/>
      <w:r>
        <w:rPr>
          <w:rFonts w:ascii="Times New Roman" w:hAnsi="Times New Roman" w:cs="Times New Roman"/>
          <w:i/>
          <w:iCs/>
          <w:sz w:val="24"/>
        </w:rPr>
        <w:t xml:space="preserve">H. convergens </w:t>
      </w:r>
      <w:r>
        <w:rPr>
          <w:rFonts w:ascii="Times New Roman" w:hAnsi="Times New Roman" w:cs="Times New Roman"/>
          <w:sz w:val="24"/>
        </w:rPr>
        <w:t xml:space="preserve">and </w:t>
      </w:r>
      <w:r>
        <w:rPr>
          <w:rFonts w:ascii="Times New Roman" w:hAnsi="Times New Roman" w:cs="Times New Roman"/>
          <w:i/>
          <w:iCs/>
          <w:sz w:val="24"/>
        </w:rPr>
        <w:t xml:space="preserve">P. </w:t>
      </w:r>
      <w:proofErr w:type="spellStart"/>
      <w:r>
        <w:rPr>
          <w:rFonts w:ascii="Times New Roman" w:hAnsi="Times New Roman" w:cs="Times New Roman"/>
          <w:i/>
          <w:iCs/>
          <w:sz w:val="24"/>
        </w:rPr>
        <w:t>melanarius</w:t>
      </w:r>
      <w:proofErr w:type="spellEnd"/>
      <w:r>
        <w:rPr>
          <w:rFonts w:ascii="Times New Roman" w:hAnsi="Times New Roman" w:cs="Times New Roman"/>
          <w:i/>
          <w:iCs/>
          <w:sz w:val="24"/>
        </w:rPr>
        <w:t xml:space="preserve"> </w:t>
      </w:r>
      <w:r w:rsidR="000D3206">
        <w:rPr>
          <w:rFonts w:ascii="Times New Roman" w:hAnsi="Times New Roman" w:cs="Times New Roman"/>
          <w:sz w:val="24"/>
        </w:rPr>
        <w:t xml:space="preserve">cages </w:t>
      </w:r>
      <w:commentRangeEnd w:id="131"/>
      <w:r w:rsidR="001A038D">
        <w:rPr>
          <w:rStyle w:val="CommentReference"/>
        </w:rPr>
        <w:commentReference w:id="131"/>
      </w:r>
      <w:r>
        <w:rPr>
          <w:rFonts w:ascii="Times New Roman" w:hAnsi="Times New Roman" w:cs="Times New Roman"/>
          <w:sz w:val="24"/>
        </w:rPr>
        <w:t>(χ</w:t>
      </w:r>
      <w:r>
        <w:rPr>
          <w:rFonts w:ascii="Times New Roman" w:hAnsi="Times New Roman" w:cs="Times New Roman"/>
          <w:sz w:val="24"/>
          <w:vertAlign w:val="superscript"/>
        </w:rPr>
        <w:t>2</w:t>
      </w:r>
      <w:r>
        <w:rPr>
          <w:rFonts w:ascii="Times New Roman" w:hAnsi="Times New Roman" w:cs="Times New Roman"/>
          <w:sz w:val="24"/>
        </w:rPr>
        <w:t xml:space="preserve"> = 3.854,</w:t>
      </w:r>
      <w:r>
        <w:rPr>
          <w:rFonts w:ascii="Times New Roman" w:hAnsi="Times New Roman" w:cs="Times New Roman"/>
          <w:i/>
          <w:iCs/>
          <w:sz w:val="24"/>
        </w:rPr>
        <w:t xml:space="preserve"> P </w:t>
      </w:r>
      <w:r>
        <w:rPr>
          <w:rFonts w:ascii="Times New Roman" w:hAnsi="Times New Roman" w:cs="Times New Roman"/>
          <w:sz w:val="24"/>
        </w:rPr>
        <w:t xml:space="preserve">= 0.049), with no </w:t>
      </w:r>
      <w:r w:rsidR="000D3206">
        <w:rPr>
          <w:rFonts w:ascii="Times New Roman" w:hAnsi="Times New Roman" w:cs="Times New Roman"/>
          <w:sz w:val="24"/>
        </w:rPr>
        <w:t xml:space="preserve">strong </w:t>
      </w:r>
      <w:r>
        <w:rPr>
          <w:rFonts w:ascii="Times New Roman" w:hAnsi="Times New Roman" w:cs="Times New Roman"/>
          <w:sz w:val="24"/>
        </w:rPr>
        <w:t>effect</w:t>
      </w:r>
      <w:r w:rsidR="000D3206">
        <w:rPr>
          <w:rFonts w:ascii="Times New Roman" w:hAnsi="Times New Roman" w:cs="Times New Roman"/>
          <w:sz w:val="24"/>
        </w:rPr>
        <w:t>s</w:t>
      </w:r>
      <w:r>
        <w:rPr>
          <w:rFonts w:ascii="Times New Roman" w:hAnsi="Times New Roman" w:cs="Times New Roman"/>
          <w:sz w:val="24"/>
        </w:rPr>
        <w:t xml:space="preserve"> of other treatment</w:t>
      </w:r>
      <w:r w:rsidR="000D3206">
        <w:rPr>
          <w:rFonts w:ascii="Times New Roman" w:hAnsi="Times New Roman" w:cs="Times New Roman"/>
          <w:sz w:val="24"/>
        </w:rPr>
        <w:t>s</w:t>
      </w:r>
      <w:r>
        <w:rPr>
          <w:rFonts w:ascii="Times New Roman" w:hAnsi="Times New Roman" w:cs="Times New Roman"/>
          <w:sz w:val="24"/>
        </w:rPr>
        <w:t xml:space="preserve"> (Fig. 3a</w:t>
      </w:r>
      <w:r w:rsidR="00FF3929">
        <w:rPr>
          <w:rFonts w:ascii="Times New Roman" w:hAnsi="Times New Roman" w:cs="Times New Roman"/>
          <w:sz w:val="24"/>
        </w:rPr>
        <w:t>; Appendix S1:</w:t>
      </w:r>
      <w:r>
        <w:rPr>
          <w:rFonts w:ascii="Times New Roman" w:hAnsi="Times New Roman" w:cs="Times New Roman"/>
          <w:sz w:val="24"/>
        </w:rPr>
        <w:t xml:space="preserve"> Table S1). </w:t>
      </w:r>
      <w:commentRangeStart w:id="132"/>
      <w:r>
        <w:rPr>
          <w:rFonts w:ascii="Times New Roman" w:hAnsi="Times New Roman" w:cs="Times New Roman"/>
          <w:sz w:val="24"/>
        </w:rPr>
        <w:t>PEMV prevalence</w:t>
      </w:r>
      <w:commentRangeEnd w:id="132"/>
      <w:r w:rsidR="001A038D">
        <w:rPr>
          <w:rStyle w:val="CommentReference"/>
        </w:rPr>
        <w:commentReference w:id="132"/>
      </w:r>
      <w:r>
        <w:rPr>
          <w:rFonts w:ascii="Times New Roman" w:hAnsi="Times New Roman" w:cs="Times New Roman"/>
          <w:sz w:val="24"/>
        </w:rPr>
        <w:t xml:space="preserve"> </w:t>
      </w:r>
      <w:r w:rsidR="000D3206">
        <w:rPr>
          <w:rFonts w:ascii="Times New Roman" w:hAnsi="Times New Roman" w:cs="Times New Roman"/>
          <w:sz w:val="24"/>
        </w:rPr>
        <w:t xml:space="preserve">was greater </w:t>
      </w:r>
      <w:r>
        <w:rPr>
          <w:rFonts w:ascii="Times New Roman" w:hAnsi="Times New Roman" w:cs="Times New Roman"/>
          <w:sz w:val="24"/>
        </w:rPr>
        <w:t xml:space="preserve">when aphids fed higher on host plants (Z = 3.28, </w:t>
      </w:r>
      <w:r>
        <w:rPr>
          <w:rFonts w:ascii="Times New Roman" w:hAnsi="Times New Roman" w:cs="Times New Roman"/>
          <w:i/>
          <w:iCs/>
          <w:sz w:val="24"/>
        </w:rPr>
        <w:t xml:space="preserve">P </w:t>
      </w:r>
      <w:r>
        <w:rPr>
          <w:rFonts w:ascii="Times New Roman" w:hAnsi="Times New Roman" w:cs="Times New Roman"/>
          <w:sz w:val="24"/>
        </w:rPr>
        <w:t xml:space="preserve">= 0.012, Fig. 3c) and when more aphids dispersed (Z = 3.28, </w:t>
      </w:r>
      <w:r>
        <w:rPr>
          <w:rFonts w:ascii="Times New Roman" w:hAnsi="Times New Roman" w:cs="Times New Roman"/>
          <w:i/>
          <w:iCs/>
          <w:sz w:val="24"/>
        </w:rPr>
        <w:t xml:space="preserve">P </w:t>
      </w:r>
      <w:r>
        <w:rPr>
          <w:rFonts w:ascii="Times New Roman" w:hAnsi="Times New Roman" w:cs="Times New Roman"/>
          <w:sz w:val="24"/>
        </w:rPr>
        <w:t xml:space="preserve">= 0.001, Fig. 3d). Aphid abundance also contributed positively to PEMV prevalence, though not significantly (Z = 1.50, </w:t>
      </w:r>
      <w:r>
        <w:rPr>
          <w:rFonts w:ascii="Times New Roman" w:hAnsi="Times New Roman" w:cs="Times New Roman"/>
          <w:i/>
          <w:iCs/>
          <w:sz w:val="24"/>
        </w:rPr>
        <w:t xml:space="preserve">P </w:t>
      </w:r>
      <w:r>
        <w:rPr>
          <w:rFonts w:ascii="Times New Roman" w:hAnsi="Times New Roman" w:cs="Times New Roman"/>
          <w:sz w:val="24"/>
        </w:rPr>
        <w:t>= 0.13, Fig. 3b).</w:t>
      </w:r>
    </w:p>
    <w:p w14:paraId="58F41DEF" w14:textId="77777777" w:rsidR="00CD013B" w:rsidRPr="00717D9B" w:rsidRDefault="00CD013B" w:rsidP="00CD013B">
      <w:pPr>
        <w:spacing w:after="0" w:line="480" w:lineRule="auto"/>
        <w:contextualSpacing/>
        <w:rPr>
          <w:rFonts w:ascii="Times New Roman" w:hAnsi="Times New Roman" w:cs="Times New Roman"/>
          <w:sz w:val="24"/>
        </w:rPr>
      </w:pPr>
    </w:p>
    <w:p w14:paraId="282D4E90" w14:textId="77777777" w:rsidR="00CD013B" w:rsidRDefault="00CD013B" w:rsidP="00CD013B">
      <w:pPr>
        <w:spacing w:after="0" w:line="480" w:lineRule="auto"/>
        <w:contextualSpacing/>
        <w:rPr>
          <w:rFonts w:ascii="Times New Roman" w:hAnsi="Times New Roman" w:cs="Times New Roman"/>
          <w:sz w:val="24"/>
        </w:rPr>
      </w:pPr>
      <w:r w:rsidRPr="002436C6">
        <w:rPr>
          <w:rFonts w:ascii="Times New Roman" w:hAnsi="Times New Roman" w:cs="Times New Roman"/>
          <w:sz w:val="24"/>
          <w:highlight w:val="darkGray"/>
          <w:rPrChange w:id="133" w:author="Liesl Oeller" w:date="2023-02-02T12:24:00Z">
            <w:rPr>
              <w:rFonts w:ascii="Times New Roman" w:hAnsi="Times New Roman" w:cs="Times New Roman"/>
              <w:sz w:val="24"/>
            </w:rPr>
          </w:rPrChange>
        </w:rPr>
        <w:t>Effects of Predator Diversity</w:t>
      </w:r>
    </w:p>
    <w:p w14:paraId="6D2BC400" w14:textId="0D368172" w:rsidR="00CD013B" w:rsidRDefault="000D3206" w:rsidP="00CD013B">
      <w:pPr>
        <w:spacing w:after="0" w:line="480" w:lineRule="auto"/>
        <w:contextualSpacing/>
        <w:rPr>
          <w:rFonts w:ascii="Times New Roman" w:hAnsi="Times New Roman" w:cs="Times New Roman"/>
          <w:sz w:val="24"/>
        </w:rPr>
      </w:pPr>
      <w:r>
        <w:rPr>
          <w:rFonts w:ascii="Times New Roman" w:hAnsi="Times New Roman" w:cs="Times New Roman"/>
          <w:sz w:val="24"/>
        </w:rPr>
        <w:t xml:space="preserve">Removing all interaction terms </w:t>
      </w:r>
      <w:r w:rsidR="00CD013B">
        <w:rPr>
          <w:rFonts w:ascii="Times New Roman" w:hAnsi="Times New Roman" w:cs="Times New Roman"/>
          <w:sz w:val="24"/>
        </w:rPr>
        <w:t xml:space="preserve">as an overall diversity effect test </w:t>
      </w:r>
      <w:r>
        <w:rPr>
          <w:rFonts w:ascii="Times New Roman" w:hAnsi="Times New Roman" w:cs="Times New Roman"/>
          <w:sz w:val="24"/>
        </w:rPr>
        <w:t xml:space="preserve">significantly reduced model fit, showing predator diversity affected PEMV </w:t>
      </w:r>
      <w:r w:rsidR="00CD013B">
        <w:rPr>
          <w:rFonts w:ascii="Times New Roman" w:hAnsi="Times New Roman" w:cs="Times New Roman"/>
          <w:sz w:val="24"/>
        </w:rPr>
        <w:t>(χ</w:t>
      </w:r>
      <w:r w:rsidR="00CD013B">
        <w:rPr>
          <w:rFonts w:ascii="Times New Roman" w:hAnsi="Times New Roman" w:cs="Times New Roman"/>
          <w:sz w:val="24"/>
          <w:vertAlign w:val="superscript"/>
        </w:rPr>
        <w:t>2</w:t>
      </w:r>
      <w:r w:rsidR="00CD013B">
        <w:rPr>
          <w:rFonts w:ascii="Times New Roman" w:hAnsi="Times New Roman" w:cs="Times New Roman"/>
          <w:sz w:val="24"/>
        </w:rPr>
        <w:t xml:space="preserve"> = 10.49, </w:t>
      </w:r>
      <w:proofErr w:type="spellStart"/>
      <w:r w:rsidR="00CD013B">
        <w:rPr>
          <w:rFonts w:ascii="Times New Roman" w:hAnsi="Times New Roman" w:cs="Times New Roman"/>
          <w:sz w:val="24"/>
        </w:rPr>
        <w:t>df</w:t>
      </w:r>
      <w:proofErr w:type="spellEnd"/>
      <w:r w:rsidR="00CD013B">
        <w:rPr>
          <w:rFonts w:ascii="Times New Roman" w:hAnsi="Times New Roman" w:cs="Times New Roman"/>
          <w:sz w:val="24"/>
        </w:rPr>
        <w:t xml:space="preserve"> = 3,</w:t>
      </w:r>
      <w:r w:rsidR="00CD013B">
        <w:rPr>
          <w:rFonts w:ascii="Times New Roman" w:hAnsi="Times New Roman" w:cs="Times New Roman"/>
          <w:i/>
          <w:iCs/>
          <w:sz w:val="24"/>
        </w:rPr>
        <w:t xml:space="preserve"> P </w:t>
      </w:r>
      <w:r w:rsidR="00CD013B">
        <w:rPr>
          <w:rFonts w:ascii="Times New Roman" w:hAnsi="Times New Roman" w:cs="Times New Roman"/>
          <w:sz w:val="24"/>
        </w:rPr>
        <w:t xml:space="preserve">= 0.015). </w:t>
      </w:r>
      <w:r>
        <w:rPr>
          <w:rFonts w:ascii="Times New Roman" w:hAnsi="Times New Roman" w:cs="Times New Roman"/>
          <w:sz w:val="24"/>
        </w:rPr>
        <w:t>W</w:t>
      </w:r>
      <w:r w:rsidR="00CD013B">
        <w:rPr>
          <w:rFonts w:ascii="Times New Roman" w:hAnsi="Times New Roman" w:cs="Times New Roman"/>
          <w:sz w:val="24"/>
        </w:rPr>
        <w:t xml:space="preserve">hen interactions were evaluated separately, model fit improved when models included </w:t>
      </w:r>
      <w:commentRangeStart w:id="134"/>
      <w:r w:rsidR="00CD013B">
        <w:rPr>
          <w:rFonts w:ascii="Times New Roman" w:hAnsi="Times New Roman" w:cs="Times New Roman"/>
          <w:sz w:val="24"/>
        </w:rPr>
        <w:t xml:space="preserve">interactions </w:t>
      </w:r>
      <w:commentRangeEnd w:id="134"/>
      <w:r w:rsidR="001D2A60">
        <w:rPr>
          <w:rStyle w:val="CommentReference"/>
        </w:rPr>
        <w:commentReference w:id="134"/>
      </w:r>
      <w:r w:rsidR="00CD013B">
        <w:rPr>
          <w:rFonts w:ascii="Times New Roman" w:hAnsi="Times New Roman" w:cs="Times New Roman"/>
          <w:sz w:val="24"/>
        </w:rPr>
        <w:t xml:space="preserve">between </w:t>
      </w:r>
      <w:r w:rsidR="00CD013B">
        <w:rPr>
          <w:rFonts w:ascii="Times New Roman" w:hAnsi="Times New Roman" w:cs="Times New Roman"/>
          <w:i/>
          <w:iCs/>
          <w:sz w:val="24"/>
        </w:rPr>
        <w:t xml:space="preserve">H. convergens </w:t>
      </w:r>
      <w:r w:rsidR="00CD013B">
        <w:rPr>
          <w:rFonts w:ascii="Times New Roman" w:hAnsi="Times New Roman" w:cs="Times New Roman"/>
          <w:sz w:val="24"/>
        </w:rPr>
        <w:t xml:space="preserve">and </w:t>
      </w:r>
      <w:r w:rsidR="00CD013B">
        <w:rPr>
          <w:rFonts w:ascii="Times New Roman" w:hAnsi="Times New Roman" w:cs="Times New Roman"/>
          <w:i/>
          <w:iCs/>
          <w:sz w:val="24"/>
        </w:rPr>
        <w:t>C. septempunctata</w:t>
      </w:r>
      <w:r w:rsidR="00CD013B">
        <w:rPr>
          <w:rFonts w:ascii="Times New Roman" w:hAnsi="Times New Roman" w:cs="Times New Roman"/>
          <w:sz w:val="24"/>
        </w:rPr>
        <w:t xml:space="preserve"> (χ</w:t>
      </w:r>
      <w:r w:rsidR="00CD013B">
        <w:rPr>
          <w:rFonts w:ascii="Times New Roman" w:hAnsi="Times New Roman" w:cs="Times New Roman"/>
          <w:sz w:val="24"/>
          <w:vertAlign w:val="superscript"/>
        </w:rPr>
        <w:t>2</w:t>
      </w:r>
      <w:r w:rsidR="00CD013B">
        <w:rPr>
          <w:rFonts w:ascii="Times New Roman" w:hAnsi="Times New Roman" w:cs="Times New Roman"/>
          <w:sz w:val="24"/>
        </w:rPr>
        <w:t xml:space="preserve"> = 3.07, </w:t>
      </w:r>
      <w:proofErr w:type="spellStart"/>
      <w:r w:rsidR="00CD013B">
        <w:rPr>
          <w:rFonts w:ascii="Times New Roman" w:hAnsi="Times New Roman" w:cs="Times New Roman"/>
          <w:sz w:val="24"/>
        </w:rPr>
        <w:t>df</w:t>
      </w:r>
      <w:proofErr w:type="spellEnd"/>
      <w:r w:rsidR="00CD013B">
        <w:rPr>
          <w:rFonts w:ascii="Times New Roman" w:hAnsi="Times New Roman" w:cs="Times New Roman"/>
          <w:sz w:val="24"/>
        </w:rPr>
        <w:t xml:space="preserve"> = 1,</w:t>
      </w:r>
      <w:r w:rsidR="00CD013B">
        <w:rPr>
          <w:rFonts w:ascii="Times New Roman" w:hAnsi="Times New Roman" w:cs="Times New Roman"/>
          <w:i/>
          <w:iCs/>
          <w:sz w:val="24"/>
        </w:rPr>
        <w:t xml:space="preserve"> P </w:t>
      </w:r>
      <w:r w:rsidR="00CD013B">
        <w:rPr>
          <w:rFonts w:ascii="Times New Roman" w:hAnsi="Times New Roman" w:cs="Times New Roman"/>
          <w:sz w:val="24"/>
        </w:rPr>
        <w:t xml:space="preserve">= 0.079), </w:t>
      </w:r>
      <w:r w:rsidR="00CD013B">
        <w:rPr>
          <w:rFonts w:ascii="Times New Roman" w:hAnsi="Times New Roman" w:cs="Times New Roman"/>
          <w:i/>
          <w:iCs/>
          <w:sz w:val="24"/>
        </w:rPr>
        <w:t xml:space="preserve">C. septempunctata </w:t>
      </w:r>
      <w:r w:rsidR="00CD013B">
        <w:rPr>
          <w:rFonts w:ascii="Times New Roman" w:hAnsi="Times New Roman" w:cs="Times New Roman"/>
          <w:sz w:val="24"/>
        </w:rPr>
        <w:t xml:space="preserve">and </w:t>
      </w:r>
      <w:r w:rsidR="00CD013B">
        <w:rPr>
          <w:rFonts w:ascii="Times New Roman" w:hAnsi="Times New Roman" w:cs="Times New Roman"/>
          <w:i/>
          <w:iCs/>
          <w:sz w:val="24"/>
        </w:rPr>
        <w:t xml:space="preserve">P. </w:t>
      </w:r>
      <w:proofErr w:type="spellStart"/>
      <w:r w:rsidR="00CD013B">
        <w:rPr>
          <w:rFonts w:ascii="Times New Roman" w:hAnsi="Times New Roman" w:cs="Times New Roman"/>
          <w:i/>
          <w:iCs/>
          <w:sz w:val="24"/>
        </w:rPr>
        <w:t>melanarius</w:t>
      </w:r>
      <w:proofErr w:type="spellEnd"/>
      <w:r w:rsidR="00CD013B">
        <w:rPr>
          <w:rFonts w:ascii="Times New Roman" w:hAnsi="Times New Roman" w:cs="Times New Roman"/>
          <w:sz w:val="24"/>
        </w:rPr>
        <w:t xml:space="preserve"> (χ</w:t>
      </w:r>
      <w:r w:rsidR="00CD013B">
        <w:rPr>
          <w:rFonts w:ascii="Times New Roman" w:hAnsi="Times New Roman" w:cs="Times New Roman"/>
          <w:sz w:val="24"/>
          <w:vertAlign w:val="superscript"/>
        </w:rPr>
        <w:t>2</w:t>
      </w:r>
      <w:r w:rsidR="00CD013B">
        <w:rPr>
          <w:rFonts w:ascii="Times New Roman" w:hAnsi="Times New Roman" w:cs="Times New Roman"/>
          <w:sz w:val="24"/>
        </w:rPr>
        <w:t xml:space="preserve"> = 7.89, </w:t>
      </w:r>
      <w:proofErr w:type="spellStart"/>
      <w:r w:rsidR="00CD013B">
        <w:rPr>
          <w:rFonts w:ascii="Times New Roman" w:hAnsi="Times New Roman" w:cs="Times New Roman"/>
          <w:sz w:val="24"/>
        </w:rPr>
        <w:t>df</w:t>
      </w:r>
      <w:proofErr w:type="spellEnd"/>
      <w:r w:rsidR="00CD013B">
        <w:rPr>
          <w:rFonts w:ascii="Times New Roman" w:hAnsi="Times New Roman" w:cs="Times New Roman"/>
          <w:sz w:val="24"/>
        </w:rPr>
        <w:t xml:space="preserve"> = 1,</w:t>
      </w:r>
      <w:r w:rsidR="00CD013B">
        <w:rPr>
          <w:rFonts w:ascii="Times New Roman" w:hAnsi="Times New Roman" w:cs="Times New Roman"/>
          <w:i/>
          <w:iCs/>
          <w:sz w:val="24"/>
        </w:rPr>
        <w:t xml:space="preserve"> P </w:t>
      </w:r>
      <w:r w:rsidR="00CD013B">
        <w:rPr>
          <w:rFonts w:ascii="Times New Roman" w:hAnsi="Times New Roman" w:cs="Times New Roman"/>
          <w:sz w:val="24"/>
        </w:rPr>
        <w:t xml:space="preserve">= 0.005), but not between </w:t>
      </w:r>
      <w:r w:rsidR="00CD013B">
        <w:rPr>
          <w:rFonts w:ascii="Times New Roman" w:hAnsi="Times New Roman" w:cs="Times New Roman"/>
          <w:i/>
          <w:iCs/>
          <w:sz w:val="24"/>
        </w:rPr>
        <w:t xml:space="preserve">H. convergens </w:t>
      </w:r>
      <w:r w:rsidR="00CD013B">
        <w:rPr>
          <w:rFonts w:ascii="Times New Roman" w:hAnsi="Times New Roman" w:cs="Times New Roman"/>
          <w:sz w:val="24"/>
        </w:rPr>
        <w:t>and</w:t>
      </w:r>
      <w:r w:rsidR="00CD013B" w:rsidRPr="00282827">
        <w:rPr>
          <w:rFonts w:ascii="Times New Roman" w:hAnsi="Times New Roman" w:cs="Times New Roman"/>
          <w:i/>
          <w:iCs/>
          <w:sz w:val="24"/>
        </w:rPr>
        <w:t xml:space="preserve"> </w:t>
      </w:r>
      <w:r w:rsidR="00CD013B">
        <w:rPr>
          <w:rFonts w:ascii="Times New Roman" w:hAnsi="Times New Roman" w:cs="Times New Roman"/>
          <w:i/>
          <w:iCs/>
          <w:sz w:val="24"/>
        </w:rPr>
        <w:t xml:space="preserve">P. </w:t>
      </w:r>
      <w:proofErr w:type="spellStart"/>
      <w:r w:rsidR="00CD013B">
        <w:rPr>
          <w:rFonts w:ascii="Times New Roman" w:hAnsi="Times New Roman" w:cs="Times New Roman"/>
          <w:i/>
          <w:iCs/>
          <w:sz w:val="24"/>
        </w:rPr>
        <w:t>melanarius</w:t>
      </w:r>
      <w:proofErr w:type="spellEnd"/>
      <w:r w:rsidR="00CD013B">
        <w:rPr>
          <w:rFonts w:ascii="Times New Roman" w:hAnsi="Times New Roman" w:cs="Times New Roman"/>
          <w:i/>
          <w:iCs/>
          <w:sz w:val="24"/>
        </w:rPr>
        <w:t xml:space="preserve"> </w:t>
      </w:r>
      <w:r w:rsidR="00CD013B" w:rsidRPr="00F14394">
        <w:rPr>
          <w:rFonts w:ascii="Times New Roman" w:hAnsi="Times New Roman" w:cs="Times New Roman"/>
          <w:sz w:val="24"/>
        </w:rPr>
        <w:t>(</w:t>
      </w:r>
      <w:r w:rsidR="00CD013B">
        <w:rPr>
          <w:rFonts w:ascii="Times New Roman" w:hAnsi="Times New Roman" w:cs="Times New Roman"/>
          <w:sz w:val="24"/>
        </w:rPr>
        <w:t>χ</w:t>
      </w:r>
      <w:r w:rsidR="00CD013B">
        <w:rPr>
          <w:rFonts w:ascii="Times New Roman" w:hAnsi="Times New Roman" w:cs="Times New Roman"/>
          <w:sz w:val="24"/>
          <w:vertAlign w:val="superscript"/>
        </w:rPr>
        <w:t>2</w:t>
      </w:r>
      <w:r w:rsidR="00CD013B">
        <w:rPr>
          <w:rFonts w:ascii="Times New Roman" w:hAnsi="Times New Roman" w:cs="Times New Roman"/>
          <w:sz w:val="24"/>
        </w:rPr>
        <w:t xml:space="preserve"> = 0.22, </w:t>
      </w:r>
      <w:proofErr w:type="spellStart"/>
      <w:r w:rsidR="00CD013B">
        <w:rPr>
          <w:rFonts w:ascii="Times New Roman" w:hAnsi="Times New Roman" w:cs="Times New Roman"/>
          <w:sz w:val="24"/>
        </w:rPr>
        <w:t>df</w:t>
      </w:r>
      <w:proofErr w:type="spellEnd"/>
      <w:r w:rsidR="00CD013B">
        <w:rPr>
          <w:rFonts w:ascii="Times New Roman" w:hAnsi="Times New Roman" w:cs="Times New Roman"/>
          <w:sz w:val="24"/>
        </w:rPr>
        <w:t xml:space="preserve"> = 1,</w:t>
      </w:r>
      <w:r w:rsidR="00CD013B">
        <w:rPr>
          <w:rFonts w:ascii="Times New Roman" w:hAnsi="Times New Roman" w:cs="Times New Roman"/>
          <w:i/>
          <w:iCs/>
          <w:sz w:val="24"/>
        </w:rPr>
        <w:t xml:space="preserve"> P </w:t>
      </w:r>
      <w:r w:rsidR="00CD013B">
        <w:rPr>
          <w:rFonts w:ascii="Times New Roman" w:hAnsi="Times New Roman" w:cs="Times New Roman"/>
          <w:sz w:val="24"/>
        </w:rPr>
        <w:t>= 0.64</w:t>
      </w:r>
      <w:r w:rsidR="00CD013B" w:rsidRPr="00F14394">
        <w:rPr>
          <w:rFonts w:ascii="Times New Roman" w:hAnsi="Times New Roman" w:cs="Times New Roman"/>
          <w:sz w:val="24"/>
        </w:rPr>
        <w:t>)</w:t>
      </w:r>
      <w:r w:rsidR="00CD013B">
        <w:rPr>
          <w:rFonts w:ascii="Times New Roman" w:hAnsi="Times New Roman" w:cs="Times New Roman"/>
          <w:sz w:val="24"/>
        </w:rPr>
        <w:t xml:space="preserve">. This suggests </w:t>
      </w:r>
      <w:r w:rsidR="00CD013B" w:rsidRPr="002240FC">
        <w:rPr>
          <w:rFonts w:ascii="Times New Roman" w:hAnsi="Times New Roman" w:cs="Times New Roman"/>
          <w:sz w:val="24"/>
          <w:highlight w:val="darkGray"/>
          <w:rPrChange w:id="135" w:author="Liesl Oeller" w:date="2023-02-02T14:40:00Z">
            <w:rPr>
              <w:rFonts w:ascii="Times New Roman" w:hAnsi="Times New Roman" w:cs="Times New Roman"/>
              <w:sz w:val="24"/>
            </w:rPr>
          </w:rPrChange>
        </w:rPr>
        <w:t>predator diversity</w:t>
      </w:r>
      <w:r w:rsidR="00CD013B">
        <w:rPr>
          <w:rFonts w:ascii="Times New Roman" w:hAnsi="Times New Roman" w:cs="Times New Roman"/>
          <w:sz w:val="24"/>
        </w:rPr>
        <w:t xml:space="preserve"> contributed to reduced aphid abundance </w:t>
      </w:r>
      <w:commentRangeStart w:id="136"/>
      <w:r w:rsidR="00CD013B">
        <w:rPr>
          <w:rFonts w:ascii="Times New Roman" w:hAnsi="Times New Roman" w:cs="Times New Roman"/>
          <w:sz w:val="24"/>
        </w:rPr>
        <w:t xml:space="preserve">beyond additive effects </w:t>
      </w:r>
      <w:commentRangeEnd w:id="136"/>
      <w:r w:rsidR="002240FC">
        <w:rPr>
          <w:rStyle w:val="CommentReference"/>
        </w:rPr>
        <w:commentReference w:id="136"/>
      </w:r>
      <w:r w:rsidR="00CD013B">
        <w:rPr>
          <w:rFonts w:ascii="Times New Roman" w:hAnsi="Times New Roman" w:cs="Times New Roman"/>
          <w:sz w:val="24"/>
        </w:rPr>
        <w:t xml:space="preserve">when </w:t>
      </w:r>
      <w:r w:rsidR="00CD013B" w:rsidRPr="00FF08F0">
        <w:rPr>
          <w:rFonts w:ascii="Times New Roman" w:hAnsi="Times New Roman" w:cs="Times New Roman"/>
          <w:i/>
          <w:iCs/>
          <w:sz w:val="24"/>
        </w:rPr>
        <w:t>C. septempunctata</w:t>
      </w:r>
      <w:r w:rsidR="00CD013B">
        <w:rPr>
          <w:rFonts w:ascii="Times New Roman" w:hAnsi="Times New Roman" w:cs="Times New Roman"/>
          <w:sz w:val="24"/>
        </w:rPr>
        <w:t xml:space="preserve"> was paired with </w:t>
      </w:r>
      <w:r w:rsidR="00CD013B" w:rsidRPr="00FF08F0">
        <w:rPr>
          <w:rFonts w:ascii="Times New Roman" w:hAnsi="Times New Roman" w:cs="Times New Roman"/>
          <w:i/>
          <w:iCs/>
          <w:sz w:val="24"/>
        </w:rPr>
        <w:t xml:space="preserve">H. convergens </w:t>
      </w:r>
      <w:r w:rsidR="00CD013B">
        <w:rPr>
          <w:rFonts w:ascii="Times New Roman" w:hAnsi="Times New Roman" w:cs="Times New Roman"/>
          <w:sz w:val="24"/>
        </w:rPr>
        <w:t xml:space="preserve">or </w:t>
      </w:r>
      <w:r w:rsidR="00CD013B" w:rsidRPr="00FF08F0">
        <w:rPr>
          <w:rFonts w:ascii="Times New Roman" w:hAnsi="Times New Roman" w:cs="Times New Roman"/>
          <w:i/>
          <w:iCs/>
          <w:sz w:val="24"/>
        </w:rPr>
        <w:t xml:space="preserve">P. </w:t>
      </w:r>
      <w:proofErr w:type="spellStart"/>
      <w:r w:rsidR="00CD013B" w:rsidRPr="00FF08F0">
        <w:rPr>
          <w:rFonts w:ascii="Times New Roman" w:hAnsi="Times New Roman" w:cs="Times New Roman"/>
          <w:i/>
          <w:iCs/>
          <w:sz w:val="24"/>
        </w:rPr>
        <w:t>melanarius</w:t>
      </w:r>
      <w:proofErr w:type="spellEnd"/>
      <w:r w:rsidR="00CD013B">
        <w:rPr>
          <w:rFonts w:ascii="Times New Roman" w:hAnsi="Times New Roman" w:cs="Times New Roman"/>
          <w:sz w:val="24"/>
        </w:rPr>
        <w:t xml:space="preserve"> (</w:t>
      </w:r>
      <w:commentRangeStart w:id="137"/>
      <w:r w:rsidR="00CD013B">
        <w:rPr>
          <w:rFonts w:ascii="Times New Roman" w:hAnsi="Times New Roman" w:cs="Times New Roman"/>
          <w:sz w:val="24"/>
        </w:rPr>
        <w:t>Fig. 4</w:t>
      </w:r>
      <w:commentRangeEnd w:id="137"/>
      <w:r w:rsidR="001D2A60">
        <w:rPr>
          <w:rStyle w:val="CommentReference"/>
        </w:rPr>
        <w:commentReference w:id="137"/>
      </w:r>
      <w:r w:rsidR="00905F41">
        <w:rPr>
          <w:rFonts w:ascii="Times New Roman" w:hAnsi="Times New Roman" w:cs="Times New Roman"/>
          <w:sz w:val="24"/>
        </w:rPr>
        <w:t>;</w:t>
      </w:r>
      <w:r w:rsidR="00CD013B">
        <w:rPr>
          <w:rFonts w:ascii="Times New Roman" w:hAnsi="Times New Roman" w:cs="Times New Roman"/>
          <w:sz w:val="24"/>
        </w:rPr>
        <w:t xml:space="preserve"> </w:t>
      </w:r>
      <w:r w:rsidR="00905F41">
        <w:rPr>
          <w:rFonts w:ascii="Times New Roman" w:hAnsi="Times New Roman" w:cs="Times New Roman"/>
          <w:sz w:val="24"/>
        </w:rPr>
        <w:t xml:space="preserve">Appendix S1: </w:t>
      </w:r>
      <w:r w:rsidR="00CD013B">
        <w:rPr>
          <w:rFonts w:ascii="Times New Roman" w:hAnsi="Times New Roman" w:cs="Times New Roman"/>
          <w:sz w:val="24"/>
        </w:rPr>
        <w:t xml:space="preserve">Table S2). For models of aphid </w:t>
      </w:r>
      <w:commentRangeStart w:id="138"/>
      <w:r w:rsidR="00CD013B">
        <w:rPr>
          <w:rFonts w:ascii="Times New Roman" w:hAnsi="Times New Roman" w:cs="Times New Roman"/>
          <w:sz w:val="24"/>
        </w:rPr>
        <w:t xml:space="preserve">feeding </w:t>
      </w:r>
      <w:commentRangeEnd w:id="138"/>
      <w:r w:rsidR="002240FC">
        <w:rPr>
          <w:rStyle w:val="CommentReference"/>
        </w:rPr>
        <w:commentReference w:id="138"/>
      </w:r>
      <w:r w:rsidR="00CD013B">
        <w:rPr>
          <w:rFonts w:ascii="Times New Roman" w:hAnsi="Times New Roman" w:cs="Times New Roman"/>
          <w:sz w:val="24"/>
        </w:rPr>
        <w:t xml:space="preserve">and dispersal, removal of interactions did not affect model fit, indicating no sub-or </w:t>
      </w:r>
      <w:r w:rsidR="00CD013B" w:rsidRPr="001D2A60">
        <w:rPr>
          <w:rFonts w:ascii="Times New Roman" w:hAnsi="Times New Roman" w:cs="Times New Roman"/>
          <w:sz w:val="24"/>
          <w:highlight w:val="darkGray"/>
          <w:rPrChange w:id="139" w:author="Liesl Oeller" w:date="2023-02-02T14:23:00Z">
            <w:rPr>
              <w:rFonts w:ascii="Times New Roman" w:hAnsi="Times New Roman" w:cs="Times New Roman"/>
              <w:sz w:val="24"/>
            </w:rPr>
          </w:rPrChange>
        </w:rPr>
        <w:t>super-additive</w:t>
      </w:r>
      <w:r w:rsidR="00CD013B">
        <w:rPr>
          <w:rFonts w:ascii="Times New Roman" w:hAnsi="Times New Roman" w:cs="Times New Roman"/>
          <w:sz w:val="24"/>
        </w:rPr>
        <w:t xml:space="preserve"> </w:t>
      </w:r>
      <w:r>
        <w:rPr>
          <w:rFonts w:ascii="Times New Roman" w:hAnsi="Times New Roman" w:cs="Times New Roman"/>
          <w:sz w:val="24"/>
        </w:rPr>
        <w:t xml:space="preserve">predator diversity </w:t>
      </w:r>
      <w:r w:rsidR="00CD013B">
        <w:rPr>
          <w:rFonts w:ascii="Times New Roman" w:hAnsi="Times New Roman" w:cs="Times New Roman"/>
          <w:sz w:val="24"/>
        </w:rPr>
        <w:t>effects (Fig. 4</w:t>
      </w:r>
      <w:r w:rsidR="00905F41">
        <w:rPr>
          <w:rFonts w:ascii="Times New Roman" w:hAnsi="Times New Roman" w:cs="Times New Roman"/>
          <w:sz w:val="24"/>
        </w:rPr>
        <w:t>; Appendix S1:</w:t>
      </w:r>
      <w:r w:rsidR="00CD013B">
        <w:rPr>
          <w:rFonts w:ascii="Times New Roman" w:hAnsi="Times New Roman" w:cs="Times New Roman"/>
          <w:sz w:val="24"/>
        </w:rPr>
        <w:t xml:space="preserve"> Table S2). </w:t>
      </w:r>
    </w:p>
    <w:p w14:paraId="430B1E19" w14:textId="77777777" w:rsidR="00CD013B" w:rsidRDefault="00CD013B" w:rsidP="00CD013B">
      <w:pPr>
        <w:spacing w:after="0" w:line="480" w:lineRule="auto"/>
        <w:contextualSpacing/>
        <w:rPr>
          <w:rFonts w:ascii="Times New Roman" w:hAnsi="Times New Roman" w:cs="Times New Roman"/>
          <w:sz w:val="24"/>
        </w:rPr>
      </w:pPr>
    </w:p>
    <w:p w14:paraId="1C8E86B7" w14:textId="77777777" w:rsidR="00CD013B" w:rsidRDefault="00CD013B" w:rsidP="00CD013B">
      <w:pPr>
        <w:spacing w:after="0" w:line="480" w:lineRule="auto"/>
        <w:contextualSpacing/>
        <w:rPr>
          <w:rFonts w:ascii="Times New Roman" w:hAnsi="Times New Roman" w:cs="Times New Roman"/>
          <w:sz w:val="24"/>
        </w:rPr>
      </w:pPr>
      <w:r>
        <w:rPr>
          <w:rFonts w:ascii="Times New Roman" w:hAnsi="Times New Roman" w:cs="Times New Roman"/>
          <w:sz w:val="24"/>
        </w:rPr>
        <w:t xml:space="preserve">DISCUSSION </w:t>
      </w:r>
    </w:p>
    <w:p w14:paraId="22D2E7F5" w14:textId="07559BFB" w:rsidR="00CD013B" w:rsidRDefault="000D3206" w:rsidP="00CD013B">
      <w:pPr>
        <w:spacing w:after="0" w:line="480" w:lineRule="auto"/>
        <w:contextualSpacing/>
        <w:rPr>
          <w:rFonts w:ascii="Times New Roman" w:hAnsi="Times New Roman" w:cs="Times New Roman"/>
          <w:sz w:val="24"/>
        </w:rPr>
      </w:pPr>
      <w:r w:rsidRPr="00F5172C">
        <w:rPr>
          <w:rFonts w:ascii="Times New Roman" w:hAnsi="Times New Roman" w:cs="Times New Roman"/>
          <w:sz w:val="24"/>
          <w:szCs w:val="24"/>
        </w:rPr>
        <w:t>D</w:t>
      </w:r>
      <w:r w:rsidR="00CD013B" w:rsidRPr="00F5172C">
        <w:rPr>
          <w:rFonts w:ascii="Times New Roman" w:hAnsi="Times New Roman" w:cs="Times New Roman"/>
          <w:sz w:val="24"/>
          <w:szCs w:val="24"/>
        </w:rPr>
        <w:t xml:space="preserve">isease ecology models that consider community-wide interactions suggest predator-induced changes in vector behavior can contribute more to virus transmission than variation in vector </w:t>
      </w:r>
      <w:r w:rsidR="00CD013B" w:rsidRPr="00F5172C">
        <w:rPr>
          <w:rFonts w:ascii="Times New Roman" w:hAnsi="Times New Roman" w:cs="Times New Roman"/>
          <w:sz w:val="24"/>
          <w:szCs w:val="24"/>
        </w:rPr>
        <w:lastRenderedPageBreak/>
        <w:t>abundance (Crowder et al. 2019).</w:t>
      </w:r>
      <w:r w:rsidR="00CD013B">
        <w:rPr>
          <w:rFonts w:ascii="Times New Roman" w:hAnsi="Times New Roman" w:cs="Times New Roman"/>
          <w:sz w:val="24"/>
          <w:szCs w:val="24"/>
        </w:rPr>
        <w:t xml:space="preserve"> </w:t>
      </w:r>
      <w:r w:rsidR="00CD013B" w:rsidRPr="009767C2">
        <w:rPr>
          <w:rFonts w:ascii="Times New Roman" w:hAnsi="Times New Roman" w:cs="Times New Roman"/>
          <w:sz w:val="24"/>
          <w:szCs w:val="24"/>
        </w:rPr>
        <w:t xml:space="preserve">Our study </w:t>
      </w:r>
      <w:r w:rsidR="00CD013B">
        <w:rPr>
          <w:rFonts w:ascii="Times New Roman" w:hAnsi="Times New Roman" w:cs="Times New Roman"/>
          <w:sz w:val="24"/>
          <w:szCs w:val="24"/>
        </w:rPr>
        <w:t xml:space="preserve">further supports this view by showing </w:t>
      </w:r>
      <w:r w:rsidR="00CD013B" w:rsidRPr="009767C2">
        <w:rPr>
          <w:rFonts w:ascii="Times New Roman" w:hAnsi="Times New Roman" w:cs="Times New Roman"/>
          <w:sz w:val="24"/>
          <w:szCs w:val="24"/>
        </w:rPr>
        <w:t xml:space="preserve">that </w:t>
      </w:r>
      <w:r w:rsidR="00CD013B" w:rsidRPr="002240FC">
        <w:rPr>
          <w:rFonts w:ascii="Times New Roman" w:hAnsi="Times New Roman" w:cs="Times New Roman"/>
          <w:sz w:val="24"/>
          <w:szCs w:val="24"/>
          <w:highlight w:val="darkGray"/>
          <w:rPrChange w:id="140" w:author="Liesl Oeller" w:date="2023-02-02T14:45:00Z">
            <w:rPr>
              <w:rFonts w:ascii="Times New Roman" w:hAnsi="Times New Roman" w:cs="Times New Roman"/>
              <w:sz w:val="24"/>
              <w:szCs w:val="24"/>
            </w:rPr>
          </w:rPrChange>
        </w:rPr>
        <w:t>predator diversity</w:t>
      </w:r>
      <w:r w:rsidR="00CD013B" w:rsidRPr="009767C2">
        <w:rPr>
          <w:rFonts w:ascii="Times New Roman" w:hAnsi="Times New Roman" w:cs="Times New Roman"/>
          <w:sz w:val="24"/>
          <w:szCs w:val="24"/>
        </w:rPr>
        <w:t xml:space="preserve"> enhance</w:t>
      </w:r>
      <w:r w:rsidR="00CD013B">
        <w:rPr>
          <w:rFonts w:ascii="Times New Roman" w:hAnsi="Times New Roman" w:cs="Times New Roman"/>
          <w:sz w:val="24"/>
          <w:szCs w:val="24"/>
        </w:rPr>
        <w:t>d</w:t>
      </w:r>
      <w:r w:rsidR="00CD013B" w:rsidRPr="009767C2">
        <w:rPr>
          <w:rFonts w:ascii="Times New Roman" w:hAnsi="Times New Roman" w:cs="Times New Roman"/>
          <w:sz w:val="24"/>
          <w:szCs w:val="24"/>
        </w:rPr>
        <w:t xml:space="preserve"> </w:t>
      </w:r>
      <w:r w:rsidR="00CD013B">
        <w:rPr>
          <w:rFonts w:ascii="Times New Roman" w:hAnsi="Times New Roman" w:cs="Times New Roman"/>
          <w:sz w:val="24"/>
          <w:szCs w:val="24"/>
        </w:rPr>
        <w:t>predation wh</w:t>
      </w:r>
      <w:r w:rsidR="00CD013B" w:rsidRPr="009767C2">
        <w:rPr>
          <w:rFonts w:ascii="Times New Roman" w:hAnsi="Times New Roman" w:cs="Times New Roman"/>
          <w:sz w:val="24"/>
          <w:szCs w:val="24"/>
        </w:rPr>
        <w:t>e</w:t>
      </w:r>
      <w:r w:rsidR="00CD013B">
        <w:rPr>
          <w:rFonts w:ascii="Times New Roman" w:hAnsi="Times New Roman" w:cs="Times New Roman"/>
          <w:sz w:val="24"/>
          <w:szCs w:val="24"/>
        </w:rPr>
        <w:t>ther</w:t>
      </w:r>
      <w:r w:rsidR="00CD013B" w:rsidRPr="009767C2">
        <w:rPr>
          <w:rFonts w:ascii="Times New Roman" w:hAnsi="Times New Roman" w:cs="Times New Roman"/>
          <w:sz w:val="24"/>
          <w:szCs w:val="24"/>
        </w:rPr>
        <w:t xml:space="preserve"> predators occupy distinct </w:t>
      </w:r>
      <w:r w:rsidR="00CD013B">
        <w:rPr>
          <w:rFonts w:ascii="Times New Roman" w:hAnsi="Times New Roman" w:cs="Times New Roman"/>
          <w:sz w:val="24"/>
          <w:szCs w:val="24"/>
        </w:rPr>
        <w:t>or</w:t>
      </w:r>
      <w:r w:rsidR="00CD013B" w:rsidRPr="009767C2">
        <w:rPr>
          <w:rFonts w:ascii="Times New Roman" w:hAnsi="Times New Roman" w:cs="Times New Roman"/>
          <w:sz w:val="24"/>
          <w:szCs w:val="24"/>
        </w:rPr>
        <w:t xml:space="preserve"> overlapping habitat domains</w:t>
      </w:r>
      <w:r w:rsidR="00CD013B">
        <w:rPr>
          <w:rFonts w:ascii="Times New Roman" w:hAnsi="Times New Roman" w:cs="Times New Roman"/>
          <w:sz w:val="24"/>
          <w:szCs w:val="24"/>
        </w:rPr>
        <w:t>, but the</w:t>
      </w:r>
      <w:r w:rsidR="00CD013B">
        <w:rPr>
          <w:rFonts w:ascii="Times New Roman" w:hAnsi="Times New Roman" w:cs="Times New Roman"/>
          <w:sz w:val="24"/>
        </w:rPr>
        <w:t xml:space="preserve"> effects of </w:t>
      </w:r>
      <w:commentRangeStart w:id="141"/>
      <w:r w:rsidR="00CD013B">
        <w:rPr>
          <w:rFonts w:ascii="Times New Roman" w:hAnsi="Times New Roman" w:cs="Times New Roman"/>
          <w:sz w:val="24"/>
        </w:rPr>
        <w:t xml:space="preserve">multiple predators </w:t>
      </w:r>
      <w:commentRangeEnd w:id="141"/>
      <w:r w:rsidR="002240FC">
        <w:rPr>
          <w:rStyle w:val="CommentReference"/>
        </w:rPr>
        <w:commentReference w:id="141"/>
      </w:r>
      <w:r w:rsidR="00CD013B">
        <w:rPr>
          <w:rFonts w:ascii="Times New Roman" w:hAnsi="Times New Roman" w:cs="Times New Roman"/>
          <w:sz w:val="24"/>
        </w:rPr>
        <w:t xml:space="preserve">on aphid </w:t>
      </w:r>
      <w:commentRangeStart w:id="142"/>
      <w:r w:rsidR="00CD013B">
        <w:rPr>
          <w:rFonts w:ascii="Times New Roman" w:hAnsi="Times New Roman" w:cs="Times New Roman"/>
          <w:sz w:val="24"/>
        </w:rPr>
        <w:t>behavior</w:t>
      </w:r>
      <w:commentRangeEnd w:id="142"/>
      <w:r w:rsidR="002240FC">
        <w:rPr>
          <w:rStyle w:val="CommentReference"/>
        </w:rPr>
        <w:commentReference w:id="142"/>
      </w:r>
      <w:r w:rsidR="00CD013B">
        <w:rPr>
          <w:rFonts w:ascii="Times New Roman" w:hAnsi="Times New Roman" w:cs="Times New Roman"/>
          <w:sz w:val="24"/>
        </w:rPr>
        <w:t xml:space="preserve"> </w:t>
      </w:r>
      <w:commentRangeStart w:id="143"/>
      <w:r w:rsidR="00CD013B">
        <w:rPr>
          <w:rFonts w:ascii="Times New Roman" w:hAnsi="Times New Roman" w:cs="Times New Roman"/>
          <w:sz w:val="24"/>
        </w:rPr>
        <w:t>contributed more to PEMV prevalence than effects on aphid abundance</w:t>
      </w:r>
      <w:commentRangeEnd w:id="143"/>
      <w:r w:rsidR="007B1576">
        <w:rPr>
          <w:rStyle w:val="CommentReference"/>
        </w:rPr>
        <w:commentReference w:id="143"/>
      </w:r>
      <w:r w:rsidR="00CD013B">
        <w:rPr>
          <w:rFonts w:ascii="Times New Roman" w:hAnsi="Times New Roman" w:cs="Times New Roman"/>
          <w:sz w:val="24"/>
        </w:rPr>
        <w:t>. This suggests limitations of using predator habitat domain</w:t>
      </w:r>
      <w:r>
        <w:rPr>
          <w:rFonts w:ascii="Times New Roman" w:hAnsi="Times New Roman" w:cs="Times New Roman"/>
          <w:sz w:val="24"/>
        </w:rPr>
        <w:t xml:space="preserve"> th</w:t>
      </w:r>
      <w:r w:rsidR="00610B12">
        <w:rPr>
          <w:rFonts w:ascii="Times New Roman" w:hAnsi="Times New Roman" w:cs="Times New Roman"/>
          <w:sz w:val="24"/>
        </w:rPr>
        <w:t>eo</w:t>
      </w:r>
      <w:r>
        <w:rPr>
          <w:rFonts w:ascii="Times New Roman" w:hAnsi="Times New Roman" w:cs="Times New Roman"/>
          <w:sz w:val="24"/>
        </w:rPr>
        <w:t>ry</w:t>
      </w:r>
      <w:r w:rsidR="00CD013B">
        <w:rPr>
          <w:rFonts w:ascii="Times New Roman" w:hAnsi="Times New Roman" w:cs="Times New Roman"/>
          <w:sz w:val="24"/>
        </w:rPr>
        <w:t xml:space="preserve"> to predict emergent effects of diversity on virus transmission</w:t>
      </w:r>
      <w:r>
        <w:rPr>
          <w:rFonts w:ascii="Times New Roman" w:hAnsi="Times New Roman" w:cs="Times New Roman"/>
          <w:sz w:val="24"/>
        </w:rPr>
        <w:t xml:space="preserve"> and </w:t>
      </w:r>
      <w:r w:rsidR="00B81F5F">
        <w:rPr>
          <w:rFonts w:ascii="Times New Roman" w:hAnsi="Times New Roman" w:cs="Times New Roman"/>
          <w:sz w:val="24"/>
        </w:rPr>
        <w:t>that</w:t>
      </w:r>
      <w:r>
        <w:rPr>
          <w:rFonts w:ascii="Times New Roman" w:hAnsi="Times New Roman" w:cs="Times New Roman"/>
          <w:sz w:val="24"/>
        </w:rPr>
        <w:t xml:space="preserve"> the framework should be expanded to capture prey behavior</w:t>
      </w:r>
      <w:r w:rsidR="00CD013B">
        <w:rPr>
          <w:rFonts w:ascii="Times New Roman" w:hAnsi="Times New Roman" w:cs="Times New Roman"/>
          <w:sz w:val="24"/>
        </w:rPr>
        <w:t>. Projecting effects of increasing predator diversity on pathogen transmission and ecosystem function</w:t>
      </w:r>
      <w:r>
        <w:rPr>
          <w:rFonts w:ascii="Times New Roman" w:hAnsi="Times New Roman" w:cs="Times New Roman"/>
          <w:sz w:val="24"/>
        </w:rPr>
        <w:t>s</w:t>
      </w:r>
      <w:r w:rsidR="00CD013B">
        <w:rPr>
          <w:rFonts w:ascii="Times New Roman" w:hAnsi="Times New Roman" w:cs="Times New Roman"/>
          <w:sz w:val="24"/>
        </w:rPr>
        <w:t xml:space="preserve"> thus requires careful evaluation of prey abundance and behavior, and specific predator-predator and predator-prey interactions.</w:t>
      </w:r>
    </w:p>
    <w:p w14:paraId="101974CE" w14:textId="4AB0681D" w:rsidR="00CD013B" w:rsidRDefault="00CD013B" w:rsidP="00CD013B">
      <w:pPr>
        <w:spacing w:after="0" w:line="480" w:lineRule="auto"/>
        <w:ind w:firstLine="540"/>
        <w:contextualSpacing/>
        <w:rPr>
          <w:rFonts w:ascii="Times New Roman" w:hAnsi="Times New Roman" w:cs="Times New Roman"/>
          <w:sz w:val="24"/>
          <w:szCs w:val="24"/>
        </w:rPr>
      </w:pPr>
      <w:commentRangeStart w:id="144"/>
      <w:r>
        <w:rPr>
          <w:rFonts w:ascii="Times New Roman" w:hAnsi="Times New Roman" w:cs="Times New Roman"/>
          <w:sz w:val="24"/>
        </w:rPr>
        <w:t xml:space="preserve">In our study </w:t>
      </w:r>
      <w:commentRangeStart w:id="145"/>
      <w:r>
        <w:rPr>
          <w:rFonts w:ascii="Times New Roman" w:hAnsi="Times New Roman" w:cs="Times New Roman"/>
          <w:sz w:val="24"/>
        </w:rPr>
        <w:t xml:space="preserve">lady beetles </w:t>
      </w:r>
      <w:commentRangeEnd w:id="145"/>
      <w:r w:rsidR="00047044">
        <w:rPr>
          <w:rStyle w:val="CommentReference"/>
        </w:rPr>
        <w:commentReference w:id="145"/>
      </w:r>
      <w:r>
        <w:rPr>
          <w:rFonts w:ascii="Times New Roman" w:hAnsi="Times New Roman" w:cs="Times New Roman"/>
          <w:sz w:val="24"/>
        </w:rPr>
        <w:t xml:space="preserve">reduced aphid populations </w:t>
      </w:r>
      <w:commentRangeEnd w:id="144"/>
      <w:r w:rsidR="005A1EAA">
        <w:rPr>
          <w:rStyle w:val="CommentReference"/>
        </w:rPr>
        <w:commentReference w:id="144"/>
      </w:r>
      <w:r>
        <w:rPr>
          <w:rFonts w:ascii="Times New Roman" w:hAnsi="Times New Roman" w:cs="Times New Roman"/>
          <w:sz w:val="24"/>
        </w:rPr>
        <w:t>(Fig. 2)</w:t>
      </w:r>
      <w:r w:rsidR="000D3206">
        <w:rPr>
          <w:rFonts w:ascii="Times New Roman" w:hAnsi="Times New Roman" w:cs="Times New Roman"/>
          <w:sz w:val="24"/>
        </w:rPr>
        <w:t xml:space="preserve">, and although </w:t>
      </w:r>
      <w:r>
        <w:rPr>
          <w:rFonts w:ascii="Times New Roman" w:hAnsi="Times New Roman" w:cs="Times New Roman"/>
          <w:sz w:val="24"/>
        </w:rPr>
        <w:t>we predicted</w:t>
      </w:r>
      <w:r w:rsidR="000D3206">
        <w:rPr>
          <w:rFonts w:ascii="Times New Roman" w:hAnsi="Times New Roman" w:cs="Times New Roman"/>
          <w:sz w:val="24"/>
        </w:rPr>
        <w:t xml:space="preserve"> that</w:t>
      </w:r>
      <w:r>
        <w:rPr>
          <w:rFonts w:ascii="Times New Roman" w:hAnsi="Times New Roman" w:cs="Times New Roman"/>
          <w:sz w:val="24"/>
        </w:rPr>
        <w:t xml:space="preserve"> interference </w:t>
      </w:r>
      <w:r w:rsidR="000D3206">
        <w:rPr>
          <w:rFonts w:ascii="Times New Roman" w:hAnsi="Times New Roman" w:cs="Times New Roman"/>
          <w:sz w:val="24"/>
        </w:rPr>
        <w:t xml:space="preserve">may </w:t>
      </w:r>
      <w:r>
        <w:rPr>
          <w:rFonts w:ascii="Times New Roman" w:hAnsi="Times New Roman" w:cs="Times New Roman"/>
          <w:sz w:val="24"/>
        </w:rPr>
        <w:t xml:space="preserve">reduce predation, </w:t>
      </w:r>
      <w:commentRangeStart w:id="146"/>
      <w:commentRangeStart w:id="147"/>
      <w:r>
        <w:rPr>
          <w:rFonts w:ascii="Times New Roman" w:hAnsi="Times New Roman" w:cs="Times New Roman"/>
          <w:sz w:val="24"/>
        </w:rPr>
        <w:t xml:space="preserve">the two lady beetle species </w:t>
      </w:r>
      <w:r w:rsidR="000D3206">
        <w:rPr>
          <w:rFonts w:ascii="Times New Roman" w:hAnsi="Times New Roman" w:cs="Times New Roman"/>
          <w:sz w:val="24"/>
        </w:rPr>
        <w:t xml:space="preserve">paired </w:t>
      </w:r>
      <w:r>
        <w:rPr>
          <w:rFonts w:ascii="Times New Roman" w:hAnsi="Times New Roman" w:cs="Times New Roman"/>
          <w:sz w:val="24"/>
        </w:rPr>
        <w:t xml:space="preserve">enhanced predation beyond expected additive effects </w:t>
      </w:r>
      <w:commentRangeEnd w:id="146"/>
      <w:r w:rsidR="00F67FFE">
        <w:rPr>
          <w:rStyle w:val="CommentReference"/>
        </w:rPr>
        <w:commentReference w:id="146"/>
      </w:r>
      <w:r>
        <w:rPr>
          <w:rFonts w:ascii="Times New Roman" w:hAnsi="Times New Roman" w:cs="Times New Roman"/>
          <w:sz w:val="24"/>
        </w:rPr>
        <w:t>(</w:t>
      </w:r>
      <w:r w:rsidR="00FF3929">
        <w:rPr>
          <w:rFonts w:ascii="Times New Roman" w:hAnsi="Times New Roman" w:cs="Times New Roman"/>
          <w:sz w:val="24"/>
        </w:rPr>
        <w:t xml:space="preserve">Appendix S1: </w:t>
      </w:r>
      <w:r>
        <w:rPr>
          <w:rFonts w:ascii="Times New Roman" w:hAnsi="Times New Roman" w:cs="Times New Roman"/>
          <w:sz w:val="24"/>
        </w:rPr>
        <w:t xml:space="preserve">Fig. </w:t>
      </w:r>
      <w:r w:rsidR="000D3206">
        <w:rPr>
          <w:rFonts w:ascii="Times New Roman" w:hAnsi="Times New Roman" w:cs="Times New Roman"/>
          <w:sz w:val="24"/>
        </w:rPr>
        <w:t>S1</w:t>
      </w:r>
      <w:r>
        <w:rPr>
          <w:rFonts w:ascii="Times New Roman" w:hAnsi="Times New Roman" w:cs="Times New Roman"/>
          <w:sz w:val="24"/>
        </w:rPr>
        <w:t xml:space="preserve">). </w:t>
      </w:r>
      <w:commentRangeEnd w:id="147"/>
      <w:r w:rsidR="00331793">
        <w:rPr>
          <w:rStyle w:val="CommentReference"/>
        </w:rPr>
        <w:commentReference w:id="147"/>
      </w:r>
      <w:r>
        <w:rPr>
          <w:rFonts w:ascii="Times New Roman" w:hAnsi="Times New Roman" w:cs="Times New Roman"/>
          <w:sz w:val="24"/>
        </w:rPr>
        <w:t xml:space="preserve">Previous studies show intraspecific competition may exert greater effects than interspecific competition in lady beetles </w:t>
      </w:r>
      <w:commentRangeStart w:id="148"/>
      <w:r>
        <w:rPr>
          <w:rFonts w:ascii="Times New Roman" w:hAnsi="Times New Roman" w:cs="Times New Roman"/>
          <w:sz w:val="24"/>
        </w:rPr>
        <w:t>when species partition plant space</w:t>
      </w:r>
      <w:commentRangeEnd w:id="148"/>
      <w:r w:rsidR="00F67FFE">
        <w:rPr>
          <w:rStyle w:val="CommentReference"/>
        </w:rPr>
        <w:commentReference w:id="148"/>
      </w:r>
      <w:r>
        <w:rPr>
          <w:rFonts w:ascii="Times New Roman" w:hAnsi="Times New Roman" w:cs="Times New Roman"/>
          <w:sz w:val="24"/>
        </w:rPr>
        <w:t xml:space="preserve"> (Straub and Snyder, 2008). Our study also used adult lady beetles</w:t>
      </w:r>
      <w:r w:rsidR="000D3206">
        <w:rPr>
          <w:rFonts w:ascii="Times New Roman" w:hAnsi="Times New Roman" w:cs="Times New Roman"/>
          <w:sz w:val="24"/>
        </w:rPr>
        <w:t xml:space="preserve"> that are less likely to engage in </w:t>
      </w:r>
      <w:r>
        <w:rPr>
          <w:rFonts w:ascii="Times New Roman" w:hAnsi="Times New Roman" w:cs="Times New Roman"/>
          <w:sz w:val="24"/>
        </w:rPr>
        <w:t>intraguild predation</w:t>
      </w:r>
      <w:r w:rsidR="00E51433">
        <w:rPr>
          <w:rFonts w:ascii="Times New Roman" w:hAnsi="Times New Roman" w:cs="Times New Roman"/>
          <w:sz w:val="24"/>
        </w:rPr>
        <w:t xml:space="preserve"> than larvae</w:t>
      </w:r>
      <w:r>
        <w:rPr>
          <w:rFonts w:ascii="Times New Roman" w:hAnsi="Times New Roman" w:cs="Times New Roman"/>
          <w:sz w:val="24"/>
        </w:rPr>
        <w:t xml:space="preserve"> (</w:t>
      </w:r>
      <w:proofErr w:type="spellStart"/>
      <w:r>
        <w:rPr>
          <w:rFonts w:ascii="Times New Roman" w:hAnsi="Times New Roman" w:cs="Times New Roman"/>
          <w:sz w:val="24"/>
        </w:rPr>
        <w:t>Rondoni</w:t>
      </w:r>
      <w:proofErr w:type="spellEnd"/>
      <w:r>
        <w:rPr>
          <w:rFonts w:ascii="Times New Roman" w:hAnsi="Times New Roman" w:cs="Times New Roman"/>
          <w:sz w:val="24"/>
        </w:rPr>
        <w:t xml:space="preserve"> et al. 2012</w:t>
      </w:r>
      <w:r w:rsidRPr="00CA4972">
        <w:rPr>
          <w:rFonts w:ascii="Times New Roman" w:hAnsi="Times New Roman" w:cs="Times New Roman"/>
          <w:sz w:val="24"/>
          <w:szCs w:val="24"/>
        </w:rPr>
        <w:t xml:space="preserve">). </w:t>
      </w:r>
      <w:commentRangeStart w:id="149"/>
      <w:commentRangeStart w:id="150"/>
      <w:r>
        <w:rPr>
          <w:rFonts w:ascii="Times New Roman" w:hAnsi="Times New Roman" w:cs="Times New Roman"/>
          <w:sz w:val="24"/>
          <w:szCs w:val="24"/>
        </w:rPr>
        <w:t>Predation</w:t>
      </w:r>
      <w:r w:rsidRPr="00CA4972">
        <w:rPr>
          <w:rFonts w:ascii="Times New Roman" w:hAnsi="Times New Roman" w:cs="Times New Roman"/>
          <w:sz w:val="24"/>
          <w:szCs w:val="24"/>
        </w:rPr>
        <w:t xml:space="preserve"> enhancement </w:t>
      </w:r>
      <w:commentRangeEnd w:id="149"/>
      <w:r w:rsidR="00331793">
        <w:rPr>
          <w:rStyle w:val="CommentReference"/>
        </w:rPr>
        <w:commentReference w:id="149"/>
      </w:r>
      <w:r w:rsidRPr="00CA4972">
        <w:rPr>
          <w:rFonts w:ascii="Times New Roman" w:hAnsi="Times New Roman" w:cs="Times New Roman"/>
          <w:sz w:val="24"/>
          <w:szCs w:val="24"/>
        </w:rPr>
        <w:t xml:space="preserve">was strongest with </w:t>
      </w:r>
      <w:r w:rsidRPr="00CA4972">
        <w:rPr>
          <w:rFonts w:ascii="Times New Roman" w:hAnsi="Times New Roman" w:cs="Times New Roman"/>
          <w:i/>
          <w:iCs/>
          <w:sz w:val="24"/>
          <w:szCs w:val="24"/>
        </w:rPr>
        <w:t>C. septempunctata</w:t>
      </w:r>
      <w:r w:rsidRPr="00CA4972">
        <w:rPr>
          <w:rFonts w:ascii="Times New Roman" w:hAnsi="Times New Roman" w:cs="Times New Roman"/>
          <w:sz w:val="24"/>
          <w:szCs w:val="24"/>
        </w:rPr>
        <w:t xml:space="preserve"> </w:t>
      </w:r>
      <w:r w:rsidR="000D3206">
        <w:rPr>
          <w:rFonts w:ascii="Times New Roman" w:hAnsi="Times New Roman" w:cs="Times New Roman"/>
          <w:sz w:val="24"/>
          <w:szCs w:val="24"/>
        </w:rPr>
        <w:t>and</w:t>
      </w:r>
      <w:r w:rsidRPr="00CA4972">
        <w:rPr>
          <w:rFonts w:ascii="Times New Roman" w:hAnsi="Times New Roman" w:cs="Times New Roman"/>
          <w:sz w:val="24"/>
          <w:szCs w:val="24"/>
        </w:rPr>
        <w:t xml:space="preserve"> </w:t>
      </w:r>
      <w:r w:rsidRPr="00CA4972">
        <w:rPr>
          <w:rFonts w:ascii="Times New Roman" w:hAnsi="Times New Roman" w:cs="Times New Roman"/>
          <w:i/>
          <w:iCs/>
          <w:sz w:val="24"/>
          <w:szCs w:val="24"/>
        </w:rPr>
        <w:t xml:space="preserve">P. </w:t>
      </w:r>
      <w:proofErr w:type="spellStart"/>
      <w:r w:rsidRPr="00CA4972">
        <w:rPr>
          <w:rFonts w:ascii="Times New Roman" w:hAnsi="Times New Roman" w:cs="Times New Roman"/>
          <w:i/>
          <w:iCs/>
          <w:sz w:val="24"/>
          <w:szCs w:val="24"/>
        </w:rPr>
        <w:t>melanarius</w:t>
      </w:r>
      <w:proofErr w:type="spellEnd"/>
      <w:r w:rsidRPr="00CA4972">
        <w:rPr>
          <w:rFonts w:ascii="Times New Roman" w:hAnsi="Times New Roman" w:cs="Times New Roman"/>
          <w:sz w:val="24"/>
          <w:szCs w:val="24"/>
        </w:rPr>
        <w:t xml:space="preserve">, supporting niche complementarity between </w:t>
      </w:r>
      <w:r w:rsidR="000D3206">
        <w:rPr>
          <w:rFonts w:ascii="Times New Roman" w:hAnsi="Times New Roman" w:cs="Times New Roman"/>
          <w:sz w:val="24"/>
          <w:szCs w:val="24"/>
        </w:rPr>
        <w:t>these species</w:t>
      </w:r>
      <w:r w:rsidRPr="00CA4972">
        <w:rPr>
          <w:rFonts w:ascii="Times New Roman" w:hAnsi="Times New Roman" w:cs="Times New Roman"/>
          <w:sz w:val="24"/>
          <w:szCs w:val="24"/>
        </w:rPr>
        <w:t xml:space="preserve">. </w:t>
      </w:r>
      <w:commentRangeEnd w:id="150"/>
      <w:r w:rsidR="00331793">
        <w:rPr>
          <w:rStyle w:val="CommentReference"/>
        </w:rPr>
        <w:commentReference w:id="150"/>
      </w:r>
      <w:r w:rsidRPr="00CA4972">
        <w:rPr>
          <w:rFonts w:ascii="Times New Roman" w:hAnsi="Times New Roman" w:cs="Times New Roman"/>
          <w:sz w:val="24"/>
          <w:szCs w:val="24"/>
        </w:rPr>
        <w:t xml:space="preserve">However, </w:t>
      </w:r>
      <w:r>
        <w:rPr>
          <w:rFonts w:ascii="Times New Roman" w:hAnsi="Times New Roman" w:cs="Times New Roman"/>
          <w:sz w:val="24"/>
          <w:szCs w:val="24"/>
        </w:rPr>
        <w:t xml:space="preserve">predation </w:t>
      </w:r>
      <w:r w:rsidRPr="00CA4972">
        <w:rPr>
          <w:rFonts w:ascii="Times New Roman" w:hAnsi="Times New Roman" w:cs="Times New Roman"/>
          <w:sz w:val="24"/>
          <w:szCs w:val="24"/>
        </w:rPr>
        <w:t xml:space="preserve">enhancement was not observed with </w:t>
      </w:r>
      <w:r w:rsidRPr="00CA4972">
        <w:rPr>
          <w:rFonts w:ascii="Times New Roman" w:hAnsi="Times New Roman" w:cs="Times New Roman"/>
          <w:i/>
          <w:iCs/>
          <w:sz w:val="24"/>
          <w:szCs w:val="24"/>
        </w:rPr>
        <w:t>H. convergens</w:t>
      </w:r>
      <w:r w:rsidRPr="00CA4972">
        <w:rPr>
          <w:rFonts w:ascii="Times New Roman" w:hAnsi="Times New Roman" w:cs="Times New Roman"/>
          <w:sz w:val="24"/>
          <w:szCs w:val="24"/>
        </w:rPr>
        <w:t xml:space="preserve"> </w:t>
      </w:r>
      <w:r w:rsidR="000D3206">
        <w:rPr>
          <w:rFonts w:ascii="Times New Roman" w:hAnsi="Times New Roman" w:cs="Times New Roman"/>
          <w:sz w:val="24"/>
          <w:szCs w:val="24"/>
        </w:rPr>
        <w:t xml:space="preserve">and </w:t>
      </w:r>
      <w:r w:rsidR="000D3206" w:rsidRPr="00A42540">
        <w:rPr>
          <w:rFonts w:ascii="Times New Roman" w:hAnsi="Times New Roman" w:cs="Times New Roman"/>
          <w:i/>
          <w:iCs/>
          <w:sz w:val="24"/>
          <w:szCs w:val="24"/>
        </w:rPr>
        <w:t xml:space="preserve">P. </w:t>
      </w:r>
      <w:proofErr w:type="spellStart"/>
      <w:r w:rsidR="000D3206" w:rsidRPr="00A42540">
        <w:rPr>
          <w:rFonts w:ascii="Times New Roman" w:hAnsi="Times New Roman" w:cs="Times New Roman"/>
          <w:i/>
          <w:iCs/>
          <w:sz w:val="24"/>
          <w:szCs w:val="24"/>
        </w:rPr>
        <w:t>melanarius</w:t>
      </w:r>
      <w:proofErr w:type="spellEnd"/>
      <w:r w:rsidR="000D3206">
        <w:rPr>
          <w:rFonts w:ascii="Times New Roman" w:hAnsi="Times New Roman" w:cs="Times New Roman"/>
          <w:sz w:val="24"/>
          <w:szCs w:val="24"/>
        </w:rPr>
        <w:t xml:space="preserve"> </w:t>
      </w:r>
      <w:r w:rsidRPr="00CA4972">
        <w:rPr>
          <w:rFonts w:ascii="Times New Roman" w:hAnsi="Times New Roman" w:cs="Times New Roman"/>
          <w:sz w:val="24"/>
          <w:szCs w:val="24"/>
        </w:rPr>
        <w:t>(Fig. 4</w:t>
      </w:r>
      <w:r>
        <w:rPr>
          <w:rFonts w:ascii="Times New Roman" w:hAnsi="Times New Roman" w:cs="Times New Roman"/>
          <w:sz w:val="24"/>
          <w:szCs w:val="24"/>
        </w:rPr>
        <w:t>a</w:t>
      </w:r>
      <w:r w:rsidRPr="00CA4972">
        <w:rPr>
          <w:rFonts w:ascii="Times New Roman" w:hAnsi="Times New Roman" w:cs="Times New Roman"/>
          <w:sz w:val="24"/>
          <w:szCs w:val="24"/>
        </w:rPr>
        <w:t xml:space="preserve">). </w:t>
      </w:r>
      <w:commentRangeStart w:id="151"/>
      <w:r>
        <w:rPr>
          <w:rFonts w:ascii="Times New Roman" w:hAnsi="Times New Roman" w:cs="Times New Roman"/>
          <w:i/>
          <w:iCs/>
          <w:sz w:val="24"/>
          <w:szCs w:val="24"/>
        </w:rPr>
        <w:t>C</w:t>
      </w:r>
      <w:r w:rsidR="00F4583F">
        <w:rPr>
          <w:rFonts w:ascii="Times New Roman" w:hAnsi="Times New Roman" w:cs="Times New Roman"/>
          <w:i/>
          <w:iCs/>
          <w:sz w:val="24"/>
          <w:szCs w:val="24"/>
        </w:rPr>
        <w:t>.</w:t>
      </w:r>
      <w:r>
        <w:rPr>
          <w:rFonts w:ascii="Times New Roman" w:hAnsi="Times New Roman" w:cs="Times New Roman"/>
          <w:i/>
          <w:iCs/>
          <w:sz w:val="24"/>
          <w:szCs w:val="24"/>
        </w:rPr>
        <w:t xml:space="preserve"> septempunctata </w:t>
      </w:r>
      <w:r w:rsidR="000D3206">
        <w:rPr>
          <w:rFonts w:ascii="Times New Roman" w:hAnsi="Times New Roman" w:cs="Times New Roman"/>
          <w:sz w:val="24"/>
          <w:szCs w:val="24"/>
        </w:rPr>
        <w:t>is larger than</w:t>
      </w:r>
      <w:r>
        <w:rPr>
          <w:rFonts w:ascii="Times New Roman" w:hAnsi="Times New Roman" w:cs="Times New Roman"/>
          <w:sz w:val="24"/>
          <w:szCs w:val="24"/>
        </w:rPr>
        <w:t xml:space="preserve"> </w:t>
      </w:r>
      <w:r>
        <w:rPr>
          <w:rFonts w:ascii="Times New Roman" w:hAnsi="Times New Roman" w:cs="Times New Roman"/>
          <w:i/>
          <w:iCs/>
          <w:sz w:val="24"/>
          <w:szCs w:val="24"/>
        </w:rPr>
        <w:t>H. convergens</w:t>
      </w:r>
      <w:r>
        <w:rPr>
          <w:rFonts w:ascii="Times New Roman" w:hAnsi="Times New Roman" w:cs="Times New Roman"/>
          <w:sz w:val="24"/>
          <w:szCs w:val="24"/>
        </w:rPr>
        <w:t xml:space="preserve"> and may have more readily induced aphids to drop from hosts and become vulnerable to ground </w:t>
      </w:r>
      <w:r w:rsidR="000D3206">
        <w:rPr>
          <w:rFonts w:ascii="Times New Roman" w:hAnsi="Times New Roman" w:cs="Times New Roman"/>
          <w:sz w:val="24"/>
          <w:szCs w:val="24"/>
        </w:rPr>
        <w:t>beetles</w:t>
      </w:r>
      <w:r>
        <w:rPr>
          <w:rFonts w:ascii="Times New Roman" w:hAnsi="Times New Roman" w:cs="Times New Roman"/>
          <w:sz w:val="24"/>
          <w:szCs w:val="24"/>
        </w:rPr>
        <w:t xml:space="preserve"> (</w:t>
      </w:r>
      <w:proofErr w:type="spellStart"/>
      <w:r>
        <w:rPr>
          <w:rFonts w:ascii="Times New Roman" w:hAnsi="Times New Roman" w:cs="Times New Roman"/>
          <w:sz w:val="24"/>
          <w:szCs w:val="24"/>
        </w:rPr>
        <w:t>Hoki</w:t>
      </w:r>
      <w:proofErr w:type="spellEnd"/>
      <w:r>
        <w:rPr>
          <w:rFonts w:ascii="Times New Roman" w:hAnsi="Times New Roman" w:cs="Times New Roman"/>
          <w:sz w:val="24"/>
          <w:szCs w:val="24"/>
        </w:rPr>
        <w:t xml:space="preserve"> et al. 2014). </w:t>
      </w:r>
      <w:commentRangeEnd w:id="151"/>
      <w:r w:rsidR="00331793">
        <w:rPr>
          <w:rStyle w:val="CommentReference"/>
        </w:rPr>
        <w:commentReference w:id="151"/>
      </w:r>
    </w:p>
    <w:p w14:paraId="3BA2AB4C" w14:textId="57666481" w:rsidR="00CD013B" w:rsidRPr="004E5102" w:rsidRDefault="00CD013B" w:rsidP="00CD013B">
      <w:pPr>
        <w:tabs>
          <w:tab w:val="right" w:pos="9360"/>
        </w:tabs>
        <w:spacing w:after="0" w:line="480" w:lineRule="auto"/>
        <w:ind w:firstLine="540"/>
        <w:contextualSpacing/>
        <w:rPr>
          <w:rFonts w:ascii="Times New Roman" w:hAnsi="Times New Roman" w:cs="Times New Roman"/>
          <w:sz w:val="24"/>
          <w:szCs w:val="24"/>
        </w:rPr>
      </w:pPr>
      <w:commentRangeStart w:id="152"/>
      <w:commentRangeStart w:id="153"/>
      <w:r>
        <w:rPr>
          <w:rFonts w:ascii="Times New Roman" w:hAnsi="Times New Roman" w:cs="Times New Roman"/>
          <w:sz w:val="24"/>
          <w:szCs w:val="24"/>
        </w:rPr>
        <w:t>Despite strong effects on aphid abundance</w:t>
      </w:r>
      <w:commentRangeEnd w:id="152"/>
      <w:r w:rsidR="005A1EAA">
        <w:rPr>
          <w:rStyle w:val="CommentReference"/>
        </w:rPr>
        <w:commentReference w:id="152"/>
      </w:r>
      <w:commentRangeEnd w:id="153"/>
      <w:r w:rsidR="00331793">
        <w:rPr>
          <w:rStyle w:val="CommentReference"/>
        </w:rPr>
        <w:commentReference w:id="153"/>
      </w:r>
      <w:r>
        <w:rPr>
          <w:rFonts w:ascii="Times New Roman" w:hAnsi="Times New Roman" w:cs="Times New Roman"/>
          <w:sz w:val="24"/>
          <w:szCs w:val="24"/>
        </w:rPr>
        <w:t xml:space="preserve">, lady beetles did not reduce aphid populations below ~100 individuals, and the majority of those fed upon the top portions of plants where PEMV transmission is more likely (Chisholm et al. 2019). </w:t>
      </w:r>
      <w:commentRangeStart w:id="154"/>
      <w:r>
        <w:rPr>
          <w:rFonts w:ascii="Times New Roman" w:hAnsi="Times New Roman" w:cs="Times New Roman"/>
          <w:sz w:val="24"/>
          <w:szCs w:val="24"/>
        </w:rPr>
        <w:t>Foliar predators often have difficulty accessing prey at the top regions of plants, which serve as refuges for aphid</w:t>
      </w:r>
      <w:r w:rsidR="000D3206">
        <w:rPr>
          <w:rFonts w:ascii="Times New Roman" w:hAnsi="Times New Roman" w:cs="Times New Roman"/>
          <w:sz w:val="24"/>
          <w:szCs w:val="24"/>
        </w:rPr>
        <w:t>s</w:t>
      </w:r>
      <w:r>
        <w:rPr>
          <w:rFonts w:ascii="Times New Roman" w:hAnsi="Times New Roman" w:cs="Times New Roman"/>
          <w:sz w:val="24"/>
          <w:szCs w:val="24"/>
        </w:rPr>
        <w:t xml:space="preserve"> </w:t>
      </w:r>
      <w:commentRangeEnd w:id="154"/>
      <w:r w:rsidR="00331793">
        <w:rPr>
          <w:rStyle w:val="CommentReference"/>
        </w:rPr>
        <w:commentReference w:id="154"/>
      </w:r>
      <w:r>
        <w:rPr>
          <w:rFonts w:ascii="Times New Roman" w:hAnsi="Times New Roman" w:cs="Times New Roman"/>
          <w:sz w:val="24"/>
          <w:szCs w:val="24"/>
        </w:rPr>
        <w:t>(</w:t>
      </w:r>
      <w:proofErr w:type="spellStart"/>
      <w:r>
        <w:rPr>
          <w:rFonts w:ascii="Times New Roman" w:hAnsi="Times New Roman" w:cs="Times New Roman"/>
          <w:sz w:val="24"/>
          <w:szCs w:val="24"/>
        </w:rPr>
        <w:t>Grevstad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lastRenderedPageBreak/>
        <w:t>Klepetka</w:t>
      </w:r>
      <w:proofErr w:type="spellEnd"/>
      <w:r>
        <w:rPr>
          <w:rFonts w:ascii="Times New Roman" w:hAnsi="Times New Roman" w:cs="Times New Roman"/>
          <w:sz w:val="24"/>
          <w:szCs w:val="24"/>
        </w:rPr>
        <w:t xml:space="preserve">, 1992). </w:t>
      </w:r>
      <w:commentRangeStart w:id="155"/>
      <w:r w:rsidRPr="00F4583F">
        <w:rPr>
          <w:rFonts w:ascii="Times New Roman" w:hAnsi="Times New Roman" w:cs="Times New Roman"/>
          <w:sz w:val="24"/>
          <w:szCs w:val="24"/>
        </w:rPr>
        <w:t>Given that feeding location was driven by predator identity</w:t>
      </w:r>
      <w:r>
        <w:rPr>
          <w:rFonts w:ascii="Times New Roman" w:hAnsi="Times New Roman" w:cs="Times New Roman"/>
          <w:sz w:val="24"/>
          <w:szCs w:val="24"/>
        </w:rPr>
        <w:t xml:space="preserve"> </w:t>
      </w:r>
      <w:commentRangeEnd w:id="155"/>
      <w:r w:rsidR="00F4583F">
        <w:rPr>
          <w:rStyle w:val="CommentReference"/>
        </w:rPr>
        <w:commentReference w:id="155"/>
      </w:r>
      <w:r>
        <w:rPr>
          <w:rFonts w:ascii="Times New Roman" w:hAnsi="Times New Roman" w:cs="Times New Roman"/>
          <w:sz w:val="24"/>
          <w:szCs w:val="24"/>
        </w:rPr>
        <w:t>(Fig. 4c</w:t>
      </w:r>
      <w:r w:rsidR="00905F41">
        <w:rPr>
          <w:rFonts w:ascii="Times New Roman" w:hAnsi="Times New Roman" w:cs="Times New Roman"/>
          <w:sz w:val="24"/>
          <w:szCs w:val="24"/>
        </w:rPr>
        <w:t xml:space="preserve">; </w:t>
      </w:r>
      <w:r w:rsidR="00905F41">
        <w:rPr>
          <w:rFonts w:ascii="Times New Roman" w:hAnsi="Times New Roman" w:cs="Times New Roman"/>
          <w:sz w:val="24"/>
        </w:rPr>
        <w:t>Appendix S1:</w:t>
      </w:r>
      <w:r>
        <w:rPr>
          <w:rFonts w:ascii="Times New Roman" w:hAnsi="Times New Roman" w:cs="Times New Roman"/>
          <w:sz w:val="24"/>
          <w:szCs w:val="24"/>
        </w:rPr>
        <w:t xml:space="preserve"> Table S2), increasing predator biodiversity may affect feeding location and transmission if additional species access prey in refuges (Northfield et al. 2012). The existence and location of refuges on plants and the relative susceptibility of host structures</w:t>
      </w:r>
      <w:r w:rsidR="000D3206">
        <w:rPr>
          <w:rFonts w:ascii="Times New Roman" w:hAnsi="Times New Roman" w:cs="Times New Roman"/>
          <w:sz w:val="24"/>
          <w:szCs w:val="24"/>
        </w:rPr>
        <w:t xml:space="preserve"> may </w:t>
      </w:r>
      <w:r>
        <w:rPr>
          <w:rFonts w:ascii="Times New Roman" w:hAnsi="Times New Roman" w:cs="Times New Roman"/>
          <w:sz w:val="24"/>
          <w:szCs w:val="24"/>
        </w:rPr>
        <w:t>mediate how multiple predator effects on vector feeding location determine transmission outcomes.</w:t>
      </w:r>
    </w:p>
    <w:p w14:paraId="0C6FF3C3" w14:textId="58AC5B44" w:rsidR="00CD013B" w:rsidRDefault="00CD013B">
      <w:pPr>
        <w:tabs>
          <w:tab w:val="right" w:pos="9360"/>
        </w:tabs>
        <w:spacing w:after="0" w:line="480" w:lineRule="auto"/>
        <w:ind w:firstLine="540"/>
        <w:contextualSpacing/>
        <w:rPr>
          <w:rFonts w:ascii="Times New Roman" w:hAnsi="Times New Roman" w:cs="Times New Roman"/>
          <w:sz w:val="24"/>
        </w:rPr>
      </w:pPr>
      <w:commentRangeStart w:id="156"/>
      <w:commentRangeStart w:id="157"/>
      <w:r>
        <w:rPr>
          <w:rFonts w:ascii="Times New Roman" w:hAnsi="Times New Roman" w:cs="Times New Roman"/>
          <w:sz w:val="24"/>
          <w:szCs w:val="24"/>
        </w:rPr>
        <w:t xml:space="preserve">Increased rates of vector dispersal </w:t>
      </w:r>
      <w:commentRangeEnd w:id="156"/>
      <w:r w:rsidR="005A1EAA">
        <w:rPr>
          <w:rStyle w:val="CommentReference"/>
        </w:rPr>
        <w:commentReference w:id="156"/>
      </w:r>
      <w:commentRangeEnd w:id="157"/>
      <w:r w:rsidR="0081457B">
        <w:rPr>
          <w:rStyle w:val="CommentReference"/>
        </w:rPr>
        <w:commentReference w:id="157"/>
      </w:r>
      <w:r>
        <w:rPr>
          <w:rFonts w:ascii="Times New Roman" w:hAnsi="Times New Roman" w:cs="Times New Roman"/>
          <w:sz w:val="24"/>
          <w:szCs w:val="24"/>
        </w:rPr>
        <w:t xml:space="preserve">could accelerate virus transmission if more susceptible hosts are encountered, or reduce transmission if feeding is interrupted (Crowder et al. 2019). </w:t>
      </w:r>
      <w:commentRangeStart w:id="158"/>
      <w:r>
        <w:rPr>
          <w:rFonts w:ascii="Times New Roman" w:hAnsi="Times New Roman" w:cs="Times New Roman"/>
          <w:sz w:val="24"/>
          <w:szCs w:val="24"/>
        </w:rPr>
        <w:t xml:space="preserve">We show aphid dispersal </w:t>
      </w:r>
      <w:commentRangeStart w:id="159"/>
      <w:r>
        <w:rPr>
          <w:rFonts w:ascii="Times New Roman" w:hAnsi="Times New Roman" w:cs="Times New Roman"/>
          <w:sz w:val="24"/>
          <w:szCs w:val="24"/>
        </w:rPr>
        <w:t>promoted PEMV</w:t>
      </w:r>
      <w:commentRangeEnd w:id="159"/>
      <w:r w:rsidR="005A1EAA">
        <w:rPr>
          <w:rStyle w:val="CommentReference"/>
        </w:rPr>
        <w:commentReference w:id="159"/>
      </w:r>
      <w:r>
        <w:rPr>
          <w:rFonts w:ascii="Times New Roman" w:hAnsi="Times New Roman" w:cs="Times New Roman"/>
          <w:sz w:val="24"/>
          <w:szCs w:val="24"/>
        </w:rPr>
        <w:t xml:space="preserve"> (Fig. 3d), su</w:t>
      </w:r>
      <w:r w:rsidR="000D3206">
        <w:rPr>
          <w:rFonts w:ascii="Times New Roman" w:hAnsi="Times New Roman" w:cs="Times New Roman"/>
          <w:sz w:val="24"/>
          <w:szCs w:val="24"/>
        </w:rPr>
        <w:t xml:space="preserve">ggesting greater </w:t>
      </w:r>
      <w:r>
        <w:rPr>
          <w:rFonts w:ascii="Times New Roman" w:hAnsi="Times New Roman" w:cs="Times New Roman"/>
          <w:sz w:val="24"/>
          <w:szCs w:val="24"/>
        </w:rPr>
        <w:t>contact with additional hosts promote</w:t>
      </w:r>
      <w:r w:rsidR="000D3206">
        <w:rPr>
          <w:rFonts w:ascii="Times New Roman" w:hAnsi="Times New Roman" w:cs="Times New Roman"/>
          <w:sz w:val="24"/>
          <w:szCs w:val="24"/>
        </w:rPr>
        <w:t>d</w:t>
      </w:r>
      <w:r>
        <w:rPr>
          <w:rFonts w:ascii="Times New Roman" w:hAnsi="Times New Roman" w:cs="Times New Roman"/>
          <w:sz w:val="24"/>
          <w:szCs w:val="24"/>
        </w:rPr>
        <w:t xml:space="preserve"> transmission. </w:t>
      </w:r>
      <w:commentRangeEnd w:id="158"/>
      <w:r w:rsidR="0081457B">
        <w:rPr>
          <w:rStyle w:val="CommentReference"/>
        </w:rPr>
        <w:commentReference w:id="158"/>
      </w:r>
      <w:r>
        <w:rPr>
          <w:rFonts w:ascii="Times New Roman" w:hAnsi="Times New Roman" w:cs="Times New Roman"/>
          <w:sz w:val="24"/>
          <w:szCs w:val="24"/>
        </w:rPr>
        <w:t xml:space="preserve">We predicted </w:t>
      </w:r>
      <w:r w:rsidR="000D3206">
        <w:rPr>
          <w:rFonts w:ascii="Times New Roman" w:hAnsi="Times New Roman" w:cs="Times New Roman"/>
          <w:sz w:val="24"/>
          <w:szCs w:val="24"/>
        </w:rPr>
        <w:t xml:space="preserve">pairs </w:t>
      </w:r>
      <w:r>
        <w:rPr>
          <w:rFonts w:ascii="Times New Roman" w:hAnsi="Times New Roman" w:cs="Times New Roman"/>
          <w:sz w:val="24"/>
          <w:szCs w:val="24"/>
        </w:rPr>
        <w:t xml:space="preserve">of foliar and ground foraging predators may </w:t>
      </w:r>
      <w:commentRangeStart w:id="160"/>
      <w:r>
        <w:rPr>
          <w:rFonts w:ascii="Times New Roman" w:hAnsi="Times New Roman" w:cs="Times New Roman"/>
          <w:sz w:val="24"/>
          <w:szCs w:val="24"/>
        </w:rPr>
        <w:t>reduce vector dispersal by increasing risk of movement</w:t>
      </w:r>
      <w:commentRangeEnd w:id="160"/>
      <w:r w:rsidR="00331793">
        <w:rPr>
          <w:rStyle w:val="CommentReference"/>
        </w:rPr>
        <w:commentReference w:id="160"/>
      </w:r>
      <w:r>
        <w:rPr>
          <w:rFonts w:ascii="Times New Roman" w:hAnsi="Times New Roman" w:cs="Times New Roman"/>
          <w:sz w:val="24"/>
          <w:szCs w:val="24"/>
        </w:rPr>
        <w:t>, while</w:t>
      </w:r>
      <w:r w:rsidRPr="008B5404">
        <w:rPr>
          <w:rFonts w:ascii="Times New Roman" w:hAnsi="Times New Roman" w:cs="Times New Roman"/>
          <w:sz w:val="24"/>
          <w:szCs w:val="24"/>
        </w:rPr>
        <w:t xml:space="preserve"> </w:t>
      </w:r>
      <w:r>
        <w:rPr>
          <w:rFonts w:ascii="Times New Roman" w:hAnsi="Times New Roman" w:cs="Times New Roman"/>
          <w:sz w:val="24"/>
          <w:szCs w:val="24"/>
        </w:rPr>
        <w:t xml:space="preserve">foliar predators with overlapping habitats would increase </w:t>
      </w:r>
      <w:commentRangeStart w:id="161"/>
      <w:commentRangeStart w:id="162"/>
      <w:r>
        <w:rPr>
          <w:rFonts w:ascii="Times New Roman" w:hAnsi="Times New Roman" w:cs="Times New Roman"/>
          <w:sz w:val="24"/>
          <w:szCs w:val="24"/>
        </w:rPr>
        <w:t xml:space="preserve">aphid dispersal </w:t>
      </w:r>
      <w:commentRangeEnd w:id="161"/>
      <w:r w:rsidR="005A1EAA">
        <w:rPr>
          <w:rStyle w:val="CommentReference"/>
        </w:rPr>
        <w:commentReference w:id="161"/>
      </w:r>
      <w:commentRangeEnd w:id="162"/>
      <w:r w:rsidR="005A1EAA">
        <w:rPr>
          <w:rStyle w:val="CommentReference"/>
        </w:rPr>
        <w:commentReference w:id="162"/>
      </w:r>
      <w:r>
        <w:rPr>
          <w:rFonts w:ascii="Times New Roman" w:hAnsi="Times New Roman" w:cs="Times New Roman"/>
          <w:sz w:val="24"/>
          <w:szCs w:val="24"/>
        </w:rPr>
        <w:t xml:space="preserve">by inducing aphids to drop from hosts (Fig. 1). </w:t>
      </w:r>
      <w:commentRangeStart w:id="163"/>
      <w:r w:rsidR="000D3206">
        <w:rPr>
          <w:rFonts w:ascii="Times New Roman" w:hAnsi="Times New Roman" w:cs="Times New Roman"/>
          <w:sz w:val="24"/>
          <w:szCs w:val="24"/>
        </w:rPr>
        <w:t>Yet</w:t>
      </w:r>
      <w:r>
        <w:rPr>
          <w:rFonts w:ascii="Times New Roman" w:hAnsi="Times New Roman" w:cs="Times New Roman"/>
          <w:sz w:val="24"/>
          <w:szCs w:val="24"/>
        </w:rPr>
        <w:t>, predators with fully overlapping habitat domains (</w:t>
      </w:r>
      <w:r w:rsidRPr="00C94168">
        <w:rPr>
          <w:rFonts w:ascii="Times New Roman" w:hAnsi="Times New Roman" w:cs="Times New Roman"/>
          <w:sz w:val="24"/>
          <w:szCs w:val="24"/>
        </w:rPr>
        <w:t>H</w:t>
      </w:r>
      <w:r w:rsidR="00C94168" w:rsidRPr="00C94168">
        <w:rPr>
          <w:rFonts w:ascii="Times New Roman" w:hAnsi="Times New Roman" w:cs="Times New Roman"/>
          <w:sz w:val="24"/>
          <w:szCs w:val="24"/>
        </w:rPr>
        <w:t>C</w:t>
      </w:r>
      <w:r>
        <w:rPr>
          <w:rFonts w:ascii="Times New Roman" w:hAnsi="Times New Roman" w:cs="Times New Roman"/>
          <w:sz w:val="24"/>
          <w:szCs w:val="24"/>
        </w:rPr>
        <w:t xml:space="preserve"> </w:t>
      </w:r>
      <w:r w:rsidR="000D3206">
        <w:rPr>
          <w:rFonts w:ascii="Times New Roman" w:hAnsi="Times New Roman" w:cs="Times New Roman"/>
          <w:sz w:val="24"/>
          <w:szCs w:val="24"/>
        </w:rPr>
        <w:t xml:space="preserve">and </w:t>
      </w:r>
      <w:r w:rsidRPr="00C94168">
        <w:rPr>
          <w:rFonts w:ascii="Times New Roman" w:hAnsi="Times New Roman" w:cs="Times New Roman"/>
          <w:sz w:val="24"/>
          <w:szCs w:val="24"/>
        </w:rPr>
        <w:t>C</w:t>
      </w:r>
      <w:r w:rsidR="000D3206" w:rsidRPr="00C94168">
        <w:rPr>
          <w:rFonts w:ascii="Times New Roman" w:hAnsi="Times New Roman" w:cs="Times New Roman"/>
          <w:sz w:val="24"/>
          <w:szCs w:val="24"/>
        </w:rPr>
        <w:t>7</w:t>
      </w:r>
      <w:r>
        <w:rPr>
          <w:rFonts w:ascii="Times New Roman" w:hAnsi="Times New Roman" w:cs="Times New Roman"/>
          <w:sz w:val="24"/>
          <w:szCs w:val="24"/>
        </w:rPr>
        <w:t xml:space="preserve">) did not enhance aphid dispersal </w:t>
      </w:r>
      <w:commentRangeEnd w:id="163"/>
      <w:r w:rsidR="0081457B">
        <w:rPr>
          <w:rStyle w:val="CommentReference"/>
        </w:rPr>
        <w:commentReference w:id="163"/>
      </w:r>
      <w:r>
        <w:rPr>
          <w:rFonts w:ascii="Times New Roman" w:hAnsi="Times New Roman" w:cs="Times New Roman"/>
          <w:sz w:val="24"/>
          <w:szCs w:val="24"/>
        </w:rPr>
        <w:t xml:space="preserve">(Fig. 4b). It is possible that enhanced predation </w:t>
      </w:r>
      <w:r w:rsidR="000D3206">
        <w:rPr>
          <w:rFonts w:ascii="Times New Roman" w:hAnsi="Times New Roman" w:cs="Times New Roman"/>
          <w:sz w:val="24"/>
          <w:szCs w:val="24"/>
        </w:rPr>
        <w:t xml:space="preserve">by </w:t>
      </w:r>
      <w:r>
        <w:rPr>
          <w:rFonts w:ascii="Times New Roman" w:hAnsi="Times New Roman" w:cs="Times New Roman"/>
          <w:i/>
          <w:iCs/>
          <w:sz w:val="24"/>
          <w:szCs w:val="24"/>
        </w:rPr>
        <w:t xml:space="preserve">H. convergens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 </w:t>
      </w:r>
      <w:r w:rsidRPr="00CA425C">
        <w:rPr>
          <w:rFonts w:ascii="Times New Roman" w:hAnsi="Times New Roman" w:cs="Times New Roman"/>
          <w:i/>
          <w:iCs/>
          <w:sz w:val="24"/>
          <w:szCs w:val="24"/>
        </w:rPr>
        <w:t>septempunctata</w:t>
      </w:r>
      <w:r>
        <w:rPr>
          <w:rFonts w:ascii="Times New Roman" w:hAnsi="Times New Roman" w:cs="Times New Roman"/>
          <w:sz w:val="24"/>
          <w:szCs w:val="24"/>
        </w:rPr>
        <w:t xml:space="preserve"> masked effects on aphid movement </w:t>
      </w:r>
      <w:commentRangeStart w:id="164"/>
      <w:r>
        <w:rPr>
          <w:rFonts w:ascii="Times New Roman" w:hAnsi="Times New Roman" w:cs="Times New Roman"/>
          <w:sz w:val="24"/>
          <w:szCs w:val="24"/>
        </w:rPr>
        <w:t>if dispersing aphids were easily captured</w:t>
      </w:r>
      <w:commentRangeEnd w:id="164"/>
      <w:r w:rsidR="005A1EAA">
        <w:rPr>
          <w:rStyle w:val="CommentReference"/>
        </w:rPr>
        <w:commentReference w:id="164"/>
      </w:r>
      <w:r>
        <w:rPr>
          <w:rFonts w:ascii="Times New Roman" w:hAnsi="Times New Roman" w:cs="Times New Roman"/>
          <w:sz w:val="24"/>
          <w:szCs w:val="24"/>
        </w:rPr>
        <w:t xml:space="preserve">. In support of predictions, mesocosms with </w:t>
      </w:r>
      <w:r>
        <w:rPr>
          <w:rFonts w:ascii="Times New Roman" w:hAnsi="Times New Roman" w:cs="Times New Roman"/>
          <w:i/>
          <w:iCs/>
          <w:sz w:val="24"/>
          <w:szCs w:val="24"/>
        </w:rPr>
        <w:t xml:space="preserve">H. convergens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P. </w:t>
      </w:r>
      <w:proofErr w:type="spellStart"/>
      <w:r>
        <w:rPr>
          <w:rFonts w:ascii="Times New Roman" w:hAnsi="Times New Roman" w:cs="Times New Roman"/>
          <w:i/>
          <w:iCs/>
          <w:sz w:val="24"/>
          <w:szCs w:val="24"/>
        </w:rPr>
        <w:t>melanarius</w:t>
      </w:r>
      <w:proofErr w:type="spellEnd"/>
      <w:r>
        <w:rPr>
          <w:rFonts w:ascii="Times New Roman" w:hAnsi="Times New Roman" w:cs="Times New Roman"/>
          <w:sz w:val="24"/>
          <w:szCs w:val="24"/>
        </w:rPr>
        <w:t xml:space="preserve"> had lowest rates of aphid dispersal and PEMV prevalence (Fig. 3a</w:t>
      </w:r>
      <w:r w:rsidR="00905F41">
        <w:rPr>
          <w:rFonts w:ascii="Times New Roman" w:hAnsi="Times New Roman" w:cs="Times New Roman"/>
          <w:sz w:val="24"/>
          <w:szCs w:val="24"/>
        </w:rPr>
        <w:t>;</w:t>
      </w:r>
      <w:r>
        <w:rPr>
          <w:rFonts w:ascii="Times New Roman" w:hAnsi="Times New Roman" w:cs="Times New Roman"/>
          <w:sz w:val="24"/>
          <w:szCs w:val="24"/>
        </w:rPr>
        <w:t xml:space="preserve"> </w:t>
      </w:r>
      <w:r w:rsidR="00905F41">
        <w:rPr>
          <w:rFonts w:ascii="Times New Roman" w:hAnsi="Times New Roman" w:cs="Times New Roman"/>
          <w:sz w:val="24"/>
        </w:rPr>
        <w:t xml:space="preserve">Appendix S1: </w:t>
      </w:r>
      <w:r>
        <w:rPr>
          <w:rFonts w:ascii="Times New Roman" w:hAnsi="Times New Roman" w:cs="Times New Roman"/>
          <w:sz w:val="24"/>
          <w:szCs w:val="24"/>
        </w:rPr>
        <w:t xml:space="preserve">Table S1). Interestingly, </w:t>
      </w:r>
      <w:r>
        <w:rPr>
          <w:rFonts w:ascii="Times New Roman" w:hAnsi="Times New Roman" w:cs="Times New Roman"/>
          <w:i/>
          <w:iCs/>
          <w:sz w:val="24"/>
          <w:szCs w:val="24"/>
        </w:rPr>
        <w:t xml:space="preserve">H. convergens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P. </w:t>
      </w:r>
      <w:proofErr w:type="spellStart"/>
      <w:r>
        <w:rPr>
          <w:rFonts w:ascii="Times New Roman" w:hAnsi="Times New Roman" w:cs="Times New Roman"/>
          <w:i/>
          <w:iCs/>
          <w:sz w:val="24"/>
          <w:szCs w:val="24"/>
        </w:rPr>
        <w:t>melanarius</w:t>
      </w:r>
      <w:proofErr w:type="spellEnd"/>
      <w:r>
        <w:rPr>
          <w:rFonts w:ascii="Times New Roman" w:hAnsi="Times New Roman" w:cs="Times New Roman"/>
          <w:sz w:val="24"/>
          <w:szCs w:val="24"/>
        </w:rPr>
        <w:t xml:space="preserve"> were the only diversity treatment where there was no synergistic effect on predation rates. An</w:t>
      </w:r>
      <w:r w:rsidRPr="00CA4972">
        <w:rPr>
          <w:rFonts w:ascii="Times New Roman" w:hAnsi="Times New Roman" w:cs="Times New Roman"/>
          <w:sz w:val="24"/>
          <w:szCs w:val="24"/>
        </w:rPr>
        <w:t xml:space="preserve"> intermediate intensity of predation</w:t>
      </w:r>
      <w:r>
        <w:rPr>
          <w:rFonts w:ascii="Times New Roman" w:hAnsi="Times New Roman" w:cs="Times New Roman"/>
          <w:sz w:val="24"/>
          <w:szCs w:val="24"/>
        </w:rPr>
        <w:t xml:space="preserve">, like that posed by a low density of </w:t>
      </w:r>
      <w:r>
        <w:rPr>
          <w:rFonts w:ascii="Times New Roman" w:hAnsi="Times New Roman" w:cs="Times New Roman"/>
          <w:i/>
          <w:iCs/>
          <w:sz w:val="24"/>
          <w:szCs w:val="24"/>
        </w:rPr>
        <w:t>H. convergens</w:t>
      </w:r>
      <w:r>
        <w:rPr>
          <w:rFonts w:ascii="Times New Roman" w:hAnsi="Times New Roman" w:cs="Times New Roman"/>
          <w:sz w:val="24"/>
          <w:szCs w:val="24"/>
        </w:rPr>
        <w:t>,</w:t>
      </w:r>
      <w:r w:rsidRPr="00CA4972">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sz w:val="24"/>
        </w:rPr>
        <w:t>reduce abundance without generating colony-wide disturbance, limiting behaviors associated with transmission.</w:t>
      </w:r>
    </w:p>
    <w:p w14:paraId="3DE73D5B" w14:textId="21581E9A" w:rsidR="00CD013B" w:rsidRDefault="00CD013B" w:rsidP="00CD013B">
      <w:pPr>
        <w:tabs>
          <w:tab w:val="right" w:pos="9360"/>
        </w:tabs>
        <w:spacing w:after="0" w:line="480" w:lineRule="auto"/>
        <w:ind w:firstLine="540"/>
        <w:contextualSpacing/>
        <w:rPr>
          <w:rFonts w:ascii="Times New Roman" w:hAnsi="Times New Roman" w:cs="Times New Roman"/>
          <w:sz w:val="24"/>
        </w:rPr>
      </w:pPr>
      <w:commentRangeStart w:id="165"/>
      <w:r>
        <w:rPr>
          <w:rFonts w:ascii="Times New Roman" w:hAnsi="Times New Roman" w:cs="Times New Roman"/>
          <w:sz w:val="24"/>
        </w:rPr>
        <w:t xml:space="preserve">Consistently, the presence of </w:t>
      </w:r>
      <w:r>
        <w:rPr>
          <w:rFonts w:ascii="Times New Roman" w:hAnsi="Times New Roman" w:cs="Times New Roman"/>
          <w:i/>
          <w:iCs/>
          <w:sz w:val="24"/>
        </w:rPr>
        <w:t>C. septempunctata</w:t>
      </w:r>
      <w:r>
        <w:rPr>
          <w:rFonts w:ascii="Times New Roman" w:hAnsi="Times New Roman" w:cs="Times New Roman"/>
          <w:sz w:val="24"/>
        </w:rPr>
        <w:t xml:space="preserve"> </w:t>
      </w:r>
      <w:commentRangeEnd w:id="165"/>
      <w:r w:rsidR="005A1EAA">
        <w:rPr>
          <w:rStyle w:val="CommentReference"/>
        </w:rPr>
        <w:commentReference w:id="165"/>
      </w:r>
      <w:r>
        <w:rPr>
          <w:rFonts w:ascii="Times New Roman" w:hAnsi="Times New Roman" w:cs="Times New Roman"/>
          <w:sz w:val="24"/>
        </w:rPr>
        <w:t>increased aphid dispersal</w:t>
      </w:r>
      <w:r w:rsidR="00C94168">
        <w:rPr>
          <w:rFonts w:ascii="Times New Roman" w:hAnsi="Times New Roman" w:cs="Times New Roman"/>
          <w:sz w:val="24"/>
        </w:rPr>
        <w:t>,</w:t>
      </w:r>
      <w:r>
        <w:rPr>
          <w:rFonts w:ascii="Times New Roman" w:hAnsi="Times New Roman" w:cs="Times New Roman"/>
          <w:sz w:val="24"/>
        </w:rPr>
        <w:t xml:space="preserve"> heightened feeding location, and enhanced other predators’ ability to suppress aphid abundance (</w:t>
      </w:r>
      <w:r w:rsidR="00905F41">
        <w:rPr>
          <w:rFonts w:ascii="Times New Roman" w:hAnsi="Times New Roman" w:cs="Times New Roman"/>
          <w:sz w:val="24"/>
        </w:rPr>
        <w:t xml:space="preserve">Appendix S1: </w:t>
      </w:r>
      <w:r>
        <w:rPr>
          <w:rFonts w:ascii="Times New Roman" w:hAnsi="Times New Roman" w:cs="Times New Roman"/>
          <w:sz w:val="24"/>
        </w:rPr>
        <w:t xml:space="preserve">Table S1). The outsized role of a single predator species indicates the potential for species identity to drive how predators indirectly affect transmission. </w:t>
      </w:r>
      <w:commentRangeStart w:id="166"/>
      <w:r>
        <w:rPr>
          <w:rFonts w:ascii="Times New Roman" w:hAnsi="Times New Roman" w:cs="Times New Roman"/>
          <w:sz w:val="24"/>
        </w:rPr>
        <w:t xml:space="preserve">Highly disruptive predator species </w:t>
      </w:r>
      <w:r>
        <w:rPr>
          <w:rFonts w:ascii="Times New Roman" w:hAnsi="Times New Roman" w:cs="Times New Roman"/>
          <w:sz w:val="24"/>
        </w:rPr>
        <w:lastRenderedPageBreak/>
        <w:t xml:space="preserve">may be more likely to generate prey avoidance behaviors that allow for synergistic multiple predator effects to manifest, while predators that consume aphids with minimal disturbance may function additively. </w:t>
      </w:r>
      <w:commentRangeEnd w:id="166"/>
      <w:r w:rsidR="001E5083">
        <w:rPr>
          <w:rStyle w:val="CommentReference"/>
        </w:rPr>
        <w:commentReference w:id="166"/>
      </w:r>
      <w:r>
        <w:rPr>
          <w:rFonts w:ascii="Times New Roman" w:hAnsi="Times New Roman" w:cs="Times New Roman"/>
          <w:sz w:val="24"/>
        </w:rPr>
        <w:t>Though predator habitat domain will likely determine how prey react upon disturbance (i.e., seeking refuge on or off hosts) (Schmitz et al. 2007), the frequency or intensity of predator disturbance may influence the strength of interactive effects between predators.</w:t>
      </w:r>
    </w:p>
    <w:p w14:paraId="6B29AAC4" w14:textId="4EDF6F7D" w:rsidR="00CD013B" w:rsidRDefault="00CD013B" w:rsidP="00CD013B">
      <w:pPr>
        <w:tabs>
          <w:tab w:val="right" w:pos="9360"/>
        </w:tabs>
        <w:spacing w:after="0" w:line="480" w:lineRule="auto"/>
        <w:ind w:firstLine="540"/>
        <w:contextualSpacing/>
        <w:rPr>
          <w:rFonts w:ascii="Times New Roman" w:hAnsi="Times New Roman" w:cs="Times New Roman"/>
          <w:sz w:val="24"/>
        </w:rPr>
      </w:pPr>
      <w:r>
        <w:rPr>
          <w:rFonts w:ascii="Times New Roman" w:hAnsi="Times New Roman" w:cs="Times New Roman"/>
          <w:sz w:val="24"/>
        </w:rPr>
        <w:t xml:space="preserve">This initial examination of how spatial theories of multiple predator effects might predict pathogen transmission highlights the importance of prey behavior and documents how specific characteristics of systems can </w:t>
      </w:r>
      <w:r w:rsidR="000D3206">
        <w:rPr>
          <w:rFonts w:ascii="Times New Roman" w:hAnsi="Times New Roman" w:cs="Times New Roman"/>
          <w:sz w:val="24"/>
        </w:rPr>
        <w:t>mediate</w:t>
      </w:r>
      <w:r>
        <w:rPr>
          <w:rFonts w:ascii="Times New Roman" w:hAnsi="Times New Roman" w:cs="Times New Roman"/>
          <w:sz w:val="24"/>
        </w:rPr>
        <w:t xml:space="preserve"> diversity effects. In general, enhanced predation risk resulting from increased predator diversity did not reduce virus prevalence, as predators induced aphid vector behaviors that increased transmission likelihood. Given that behavioral responses were driven more by predator and </w:t>
      </w:r>
      <w:commentRangeStart w:id="167"/>
      <w:r>
        <w:rPr>
          <w:rFonts w:ascii="Times New Roman" w:hAnsi="Times New Roman" w:cs="Times New Roman"/>
          <w:sz w:val="24"/>
        </w:rPr>
        <w:t xml:space="preserve">host identities </w:t>
      </w:r>
      <w:commentRangeEnd w:id="167"/>
      <w:r w:rsidR="005A1EAA">
        <w:rPr>
          <w:rStyle w:val="CommentReference"/>
        </w:rPr>
        <w:commentReference w:id="167"/>
      </w:r>
      <w:r>
        <w:rPr>
          <w:rFonts w:ascii="Times New Roman" w:hAnsi="Times New Roman" w:cs="Times New Roman"/>
          <w:sz w:val="24"/>
        </w:rPr>
        <w:t xml:space="preserve">than </w:t>
      </w:r>
      <w:r w:rsidR="000D3206">
        <w:rPr>
          <w:rFonts w:ascii="Times New Roman" w:hAnsi="Times New Roman" w:cs="Times New Roman"/>
          <w:sz w:val="24"/>
        </w:rPr>
        <w:t xml:space="preserve">by </w:t>
      </w:r>
      <w:r>
        <w:rPr>
          <w:rFonts w:ascii="Times New Roman" w:hAnsi="Times New Roman" w:cs="Times New Roman"/>
          <w:sz w:val="24"/>
        </w:rPr>
        <w:t>predator-predator interactions, habitat domain theory alone may not fully capture vector responses and pathosystem characteristics important to local transmission. By affecting the habitat available for predators to exploit, host plant structure may be an important determinant of how predators affect pathogen transmission if vectors within refuges can escape predation. Increasing predator diversity could thus reduce transmission if species better suited to accessing refuges, such as parasitoid wasps, are present (Northfield et al. 2012), even if effects on total prey abundance are similar. Space u</w:t>
      </w:r>
      <w:r w:rsidR="000D3206">
        <w:rPr>
          <w:rFonts w:ascii="Times New Roman" w:hAnsi="Times New Roman" w:cs="Times New Roman"/>
          <w:sz w:val="24"/>
        </w:rPr>
        <w:t>se</w:t>
      </w:r>
      <w:r>
        <w:rPr>
          <w:rFonts w:ascii="Times New Roman" w:hAnsi="Times New Roman" w:cs="Times New Roman"/>
          <w:sz w:val="24"/>
        </w:rPr>
        <w:t xml:space="preserve"> within habitats, where species may reduce interference by partitioning subsections of hosts, may also complicate assumptions about the nature of predator-predator interactions. </w:t>
      </w:r>
    </w:p>
    <w:p w14:paraId="388911D2" w14:textId="5FBE24B7" w:rsidR="00CD013B" w:rsidRDefault="00CD013B" w:rsidP="00CD013B">
      <w:pPr>
        <w:tabs>
          <w:tab w:val="right" w:pos="9360"/>
        </w:tabs>
        <w:spacing w:after="0" w:line="480" w:lineRule="auto"/>
        <w:ind w:firstLine="540"/>
        <w:contextualSpacing/>
        <w:rPr>
          <w:rFonts w:ascii="Times New Roman" w:hAnsi="Times New Roman" w:cs="Times New Roman"/>
          <w:sz w:val="24"/>
        </w:rPr>
      </w:pPr>
      <w:commentRangeStart w:id="168"/>
      <w:r>
        <w:rPr>
          <w:rFonts w:ascii="Times New Roman" w:hAnsi="Times New Roman" w:cs="Times New Roman"/>
          <w:sz w:val="24"/>
        </w:rPr>
        <w:t xml:space="preserve">While </w:t>
      </w:r>
      <w:r w:rsidRPr="006B581F">
        <w:rPr>
          <w:rFonts w:ascii="Times New Roman" w:hAnsi="Times New Roman" w:cs="Times New Roman"/>
          <w:sz w:val="24"/>
        </w:rPr>
        <w:t xml:space="preserve">our study </w:t>
      </w:r>
      <w:r>
        <w:rPr>
          <w:rFonts w:ascii="Times New Roman" w:hAnsi="Times New Roman" w:cs="Times New Roman"/>
          <w:sz w:val="24"/>
        </w:rPr>
        <w:t xml:space="preserve">did not fully support predictions </w:t>
      </w:r>
      <w:commentRangeEnd w:id="168"/>
      <w:r w:rsidR="005A1EAA">
        <w:rPr>
          <w:rStyle w:val="CommentReference"/>
        </w:rPr>
        <w:commentReference w:id="168"/>
      </w:r>
      <w:r>
        <w:rPr>
          <w:rFonts w:ascii="Times New Roman" w:hAnsi="Times New Roman" w:cs="Times New Roman"/>
          <w:sz w:val="24"/>
        </w:rPr>
        <w:t>for multiple predators’</w:t>
      </w:r>
      <w:r w:rsidRPr="006B581F">
        <w:rPr>
          <w:rFonts w:ascii="Times New Roman" w:hAnsi="Times New Roman" w:cs="Times New Roman"/>
          <w:sz w:val="24"/>
        </w:rPr>
        <w:t xml:space="preserve"> effects on </w:t>
      </w:r>
      <w:r>
        <w:rPr>
          <w:rFonts w:ascii="Times New Roman" w:hAnsi="Times New Roman" w:cs="Times New Roman"/>
          <w:sz w:val="24"/>
        </w:rPr>
        <w:t>vector</w:t>
      </w:r>
      <w:r w:rsidRPr="006B581F">
        <w:rPr>
          <w:rFonts w:ascii="Times New Roman" w:hAnsi="Times New Roman" w:cs="Times New Roman"/>
          <w:sz w:val="24"/>
        </w:rPr>
        <w:t xml:space="preserve"> abundance</w:t>
      </w:r>
      <w:r>
        <w:rPr>
          <w:rFonts w:ascii="Times New Roman" w:hAnsi="Times New Roman" w:cs="Times New Roman"/>
          <w:sz w:val="24"/>
        </w:rPr>
        <w:t xml:space="preserve"> and behavior</w:t>
      </w:r>
      <w:commentRangeStart w:id="169"/>
      <w:r>
        <w:rPr>
          <w:rFonts w:ascii="Times New Roman" w:hAnsi="Times New Roman" w:cs="Times New Roman"/>
          <w:sz w:val="24"/>
        </w:rPr>
        <w:t xml:space="preserve">, habitat domain theory </w:t>
      </w:r>
      <w:commentRangeEnd w:id="169"/>
      <w:r w:rsidR="0081457B">
        <w:rPr>
          <w:rStyle w:val="CommentReference"/>
        </w:rPr>
        <w:commentReference w:id="169"/>
      </w:r>
      <w:r>
        <w:rPr>
          <w:rFonts w:ascii="Times New Roman" w:hAnsi="Times New Roman" w:cs="Times New Roman"/>
          <w:sz w:val="24"/>
        </w:rPr>
        <w:t>serves a useful tool to guide experimentation on species interactions. Recent efforts to expand the habitat domain framework have focused on explaining patterns of predator-prey interactions across broader landscapes (Schmitz et al. 2017).</w:t>
      </w:r>
      <w:r w:rsidRPr="0094364C">
        <w:rPr>
          <w:rFonts w:ascii="Times New Roman" w:hAnsi="Times New Roman" w:cs="Times New Roman"/>
          <w:sz w:val="24"/>
        </w:rPr>
        <w:t xml:space="preserve"> </w:t>
      </w:r>
      <w:r>
        <w:rPr>
          <w:rFonts w:ascii="Times New Roman" w:hAnsi="Times New Roman" w:cs="Times New Roman"/>
          <w:sz w:val="24"/>
        </w:rPr>
        <w:lastRenderedPageBreak/>
        <w:t xml:space="preserve">Indeed, across larger spatial and temporal scales, the relative contributions of vector abundance and behaviors to pathogen spread will vary as vectors make foraging and movement decisions in response to changes in population density, host conditions, and levels of predation risk (Crowder et al. 2019; Culshaw-Maurer et al. 2020). </w:t>
      </w:r>
      <w:commentRangeStart w:id="170"/>
      <w:r>
        <w:rPr>
          <w:rFonts w:ascii="Times New Roman" w:hAnsi="Times New Roman" w:cs="Times New Roman"/>
          <w:sz w:val="24"/>
        </w:rPr>
        <w:t xml:space="preserve">However, given the significance of individual vector behaviors to rates of transmission, experiments examining specific predator-predator and predator-prey interactions are required to detect emergent effects and improve predictions. </w:t>
      </w:r>
      <w:commentRangeEnd w:id="170"/>
      <w:r w:rsidR="0081457B">
        <w:rPr>
          <w:rStyle w:val="CommentReference"/>
        </w:rPr>
        <w:commentReference w:id="170"/>
      </w:r>
    </w:p>
    <w:p w14:paraId="7D7D7F6D" w14:textId="77777777" w:rsidR="00CD013B" w:rsidRDefault="00CD013B" w:rsidP="00CD013B">
      <w:pPr>
        <w:tabs>
          <w:tab w:val="right" w:pos="9360"/>
        </w:tabs>
        <w:spacing w:after="0" w:line="480" w:lineRule="auto"/>
        <w:contextualSpacing/>
        <w:rPr>
          <w:rFonts w:ascii="Times New Roman" w:hAnsi="Times New Roman" w:cs="Times New Roman"/>
          <w:sz w:val="24"/>
        </w:rPr>
      </w:pPr>
    </w:p>
    <w:p w14:paraId="7B497E85" w14:textId="77777777" w:rsidR="003F4CDB" w:rsidRDefault="00CD013B" w:rsidP="00CD013B">
      <w:pPr>
        <w:tabs>
          <w:tab w:val="right" w:pos="9360"/>
        </w:tabs>
        <w:spacing w:after="0" w:line="480" w:lineRule="auto"/>
        <w:contextualSpacing/>
        <w:rPr>
          <w:rFonts w:ascii="Times New Roman" w:hAnsi="Times New Roman" w:cs="Times New Roman"/>
          <w:sz w:val="24"/>
        </w:rPr>
      </w:pPr>
      <w:r>
        <w:rPr>
          <w:rFonts w:ascii="Times New Roman" w:hAnsi="Times New Roman" w:cs="Times New Roman"/>
          <w:sz w:val="24"/>
        </w:rPr>
        <w:t xml:space="preserve">ACKNOWLEDGEMENTS </w:t>
      </w:r>
    </w:p>
    <w:p w14:paraId="3BF1627F" w14:textId="5E3390DE" w:rsidR="00CD013B" w:rsidRDefault="00CD013B" w:rsidP="00CD013B">
      <w:pPr>
        <w:tabs>
          <w:tab w:val="right" w:pos="9360"/>
        </w:tabs>
        <w:spacing w:after="0" w:line="480" w:lineRule="auto"/>
        <w:contextualSpacing/>
        <w:rPr>
          <w:rFonts w:ascii="Times New Roman" w:hAnsi="Times New Roman" w:cs="Times New Roman"/>
          <w:sz w:val="24"/>
        </w:rPr>
      </w:pPr>
      <w:r>
        <w:rPr>
          <w:rFonts w:ascii="Times New Roman" w:hAnsi="Times New Roman" w:cs="Times New Roman"/>
          <w:sz w:val="24"/>
        </w:rPr>
        <w:t xml:space="preserve">We thank P. </w:t>
      </w:r>
      <w:proofErr w:type="spellStart"/>
      <w:r>
        <w:rPr>
          <w:rFonts w:ascii="Times New Roman" w:hAnsi="Times New Roman" w:cs="Times New Roman"/>
          <w:sz w:val="24"/>
        </w:rPr>
        <w:t>Urquell</w:t>
      </w:r>
      <w:proofErr w:type="spellEnd"/>
      <w:r w:rsidR="000B21CD">
        <w:rPr>
          <w:rFonts w:ascii="Times New Roman" w:hAnsi="Times New Roman" w:cs="Times New Roman"/>
          <w:sz w:val="24"/>
        </w:rPr>
        <w:t xml:space="preserve"> and</w:t>
      </w:r>
      <w:r>
        <w:rPr>
          <w:rFonts w:ascii="Times New Roman" w:hAnsi="Times New Roman" w:cs="Times New Roman"/>
          <w:sz w:val="24"/>
        </w:rPr>
        <w:t xml:space="preserve"> G. Dickel, for help with data analysis, S. </w:t>
      </w:r>
      <w:proofErr w:type="gramStart"/>
      <w:r>
        <w:rPr>
          <w:rFonts w:ascii="Times New Roman" w:hAnsi="Times New Roman" w:cs="Times New Roman"/>
          <w:sz w:val="24"/>
        </w:rPr>
        <w:t>Basu</w:t>
      </w:r>
      <w:proofErr w:type="gramEnd"/>
      <w:r>
        <w:rPr>
          <w:rFonts w:ascii="Times New Roman" w:hAnsi="Times New Roman" w:cs="Times New Roman"/>
          <w:sz w:val="24"/>
        </w:rPr>
        <w:t xml:space="preserve"> and undergraduate researchers for assistance with data collection, and S. Eigenbrode for review of the manuscript. The research was supported by USDA-NIFA Grant 2019-67011-29602 </w:t>
      </w:r>
      <w:r>
        <w:rPr>
          <w:rFonts w:ascii="Times New Roman" w:hAnsi="Times New Roman" w:cs="Times New Roman"/>
          <w:sz w:val="24"/>
          <w:szCs w:val="24"/>
        </w:rPr>
        <w:t>to BWL.</w:t>
      </w:r>
    </w:p>
    <w:p w14:paraId="62EF3623" w14:textId="77777777" w:rsidR="00322FFA" w:rsidRDefault="00322FFA" w:rsidP="00CD013B">
      <w:pPr>
        <w:rPr>
          <w:rFonts w:ascii="Times New Roman" w:hAnsi="Times New Roman" w:cs="Times New Roman"/>
          <w:sz w:val="24"/>
        </w:rPr>
      </w:pPr>
    </w:p>
    <w:p w14:paraId="159F90E6" w14:textId="2E25BEFE" w:rsidR="00CD013B" w:rsidRDefault="00984769" w:rsidP="000D3206">
      <w:pPr>
        <w:spacing w:after="0" w:line="480" w:lineRule="auto"/>
        <w:contextualSpacing/>
        <w:rPr>
          <w:rFonts w:ascii="Times New Roman" w:hAnsi="Times New Roman" w:cs="Times New Roman"/>
          <w:sz w:val="24"/>
        </w:rPr>
      </w:pPr>
      <w:r>
        <w:rPr>
          <w:rFonts w:ascii="Times New Roman" w:hAnsi="Times New Roman" w:cs="Times New Roman"/>
          <w:sz w:val="24"/>
        </w:rPr>
        <w:t>LITERATURE CITED</w:t>
      </w:r>
    </w:p>
    <w:p w14:paraId="3618F1D3"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7B1820">
        <w:rPr>
          <w:rFonts w:ascii="Times New Roman" w:hAnsi="Times New Roman" w:cs="Times New Roman"/>
          <w:sz w:val="24"/>
        </w:rPr>
        <w:t xml:space="preserve">Brooks ME, Kristensen K, van </w:t>
      </w:r>
      <w:proofErr w:type="spellStart"/>
      <w:r w:rsidRPr="007B1820">
        <w:rPr>
          <w:rFonts w:ascii="Times New Roman" w:hAnsi="Times New Roman" w:cs="Times New Roman"/>
          <w:sz w:val="24"/>
        </w:rPr>
        <w:t>Benthem</w:t>
      </w:r>
      <w:proofErr w:type="spellEnd"/>
      <w:r w:rsidRPr="007B1820">
        <w:rPr>
          <w:rFonts w:ascii="Times New Roman" w:hAnsi="Times New Roman" w:cs="Times New Roman"/>
          <w:sz w:val="24"/>
        </w:rPr>
        <w:t xml:space="preserve"> KJ, Magnusson A, Berg CW, Nielsen A, </w:t>
      </w:r>
      <w:proofErr w:type="spellStart"/>
      <w:r w:rsidRPr="007B1820">
        <w:rPr>
          <w:rFonts w:ascii="Times New Roman" w:hAnsi="Times New Roman" w:cs="Times New Roman"/>
          <w:sz w:val="24"/>
        </w:rPr>
        <w:t>Skaug</w:t>
      </w:r>
      <w:proofErr w:type="spellEnd"/>
      <w:r w:rsidRPr="007B1820">
        <w:rPr>
          <w:rFonts w:ascii="Times New Roman" w:hAnsi="Times New Roman" w:cs="Times New Roman"/>
          <w:sz w:val="24"/>
        </w:rPr>
        <w:t xml:space="preserve"> HJ, </w:t>
      </w:r>
      <w:proofErr w:type="spellStart"/>
      <w:r w:rsidRPr="007B1820">
        <w:rPr>
          <w:rFonts w:ascii="Times New Roman" w:hAnsi="Times New Roman" w:cs="Times New Roman"/>
          <w:sz w:val="24"/>
        </w:rPr>
        <w:t>Maechler</w:t>
      </w:r>
      <w:proofErr w:type="spellEnd"/>
      <w:r w:rsidRPr="007B1820">
        <w:rPr>
          <w:rFonts w:ascii="Times New Roman" w:hAnsi="Times New Roman" w:cs="Times New Roman"/>
          <w:sz w:val="24"/>
        </w:rPr>
        <w:t xml:space="preserve"> M, </w:t>
      </w:r>
      <w:proofErr w:type="spellStart"/>
      <w:r w:rsidRPr="007B1820">
        <w:rPr>
          <w:rFonts w:ascii="Times New Roman" w:hAnsi="Times New Roman" w:cs="Times New Roman"/>
          <w:sz w:val="24"/>
        </w:rPr>
        <w:t>Bolker</w:t>
      </w:r>
      <w:proofErr w:type="spellEnd"/>
      <w:r w:rsidRPr="007B1820">
        <w:rPr>
          <w:rFonts w:ascii="Times New Roman" w:hAnsi="Times New Roman" w:cs="Times New Roman"/>
          <w:sz w:val="24"/>
        </w:rPr>
        <w:t xml:space="preserve"> BM (2017). </w:t>
      </w:r>
      <w:proofErr w:type="spellStart"/>
      <w:r w:rsidRPr="007B1820">
        <w:rPr>
          <w:rFonts w:ascii="Times New Roman" w:hAnsi="Times New Roman" w:cs="Times New Roman"/>
          <w:sz w:val="24"/>
        </w:rPr>
        <w:t>glmmTMB</w:t>
      </w:r>
      <w:proofErr w:type="spellEnd"/>
      <w:r w:rsidRPr="007B1820">
        <w:rPr>
          <w:rFonts w:ascii="Times New Roman" w:hAnsi="Times New Roman" w:cs="Times New Roman"/>
          <w:sz w:val="24"/>
        </w:rPr>
        <w:t xml:space="preserve"> Balances Speed and Flexibility Among Packages for Zero-inflated Generalized Linear Mixed Modeling. </w:t>
      </w:r>
      <w:r w:rsidRPr="007B1820">
        <w:rPr>
          <w:rFonts w:ascii="Times New Roman" w:hAnsi="Times New Roman" w:cs="Times New Roman"/>
          <w:i/>
          <w:iCs/>
          <w:sz w:val="24"/>
        </w:rPr>
        <w:t>The R Journal</w:t>
      </w:r>
      <w:r w:rsidRPr="007B1820">
        <w:rPr>
          <w:rFonts w:ascii="Times New Roman" w:hAnsi="Times New Roman" w:cs="Times New Roman"/>
          <w:sz w:val="24"/>
        </w:rPr>
        <w:t xml:space="preserve">, </w:t>
      </w:r>
      <w:r w:rsidRPr="007B1820">
        <w:rPr>
          <w:rFonts w:ascii="Times New Roman" w:hAnsi="Times New Roman" w:cs="Times New Roman"/>
          <w:b/>
          <w:bCs/>
          <w:sz w:val="24"/>
        </w:rPr>
        <w:t>9</w:t>
      </w:r>
      <w:r w:rsidRPr="007B1820">
        <w:rPr>
          <w:rFonts w:ascii="Times New Roman" w:hAnsi="Times New Roman" w:cs="Times New Roman"/>
          <w:sz w:val="24"/>
        </w:rPr>
        <w:t>, 378–400.</w:t>
      </w:r>
    </w:p>
    <w:p w14:paraId="7602039D"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Chisholm, P.J., Eigenbrode, S.D., Clark, R.E., Basu, S. &amp; Crowder, D.W. (2019) Plant-mediated interactions between a vector and a non-vector herbivore promote the spread of a plant virus. </w:t>
      </w:r>
      <w:r w:rsidRPr="008553EA">
        <w:rPr>
          <w:rFonts w:ascii="Times New Roman" w:hAnsi="Times New Roman" w:cs="Times New Roman"/>
          <w:i/>
          <w:iCs/>
          <w:sz w:val="24"/>
        </w:rPr>
        <w:t>Proceedings of the Royal Society B: Biological Sciences</w:t>
      </w:r>
      <w:r w:rsidRPr="008553EA">
        <w:rPr>
          <w:rFonts w:ascii="Times New Roman" w:hAnsi="Times New Roman" w:cs="Times New Roman"/>
          <w:sz w:val="24"/>
        </w:rPr>
        <w:t xml:space="preserve">, </w:t>
      </w:r>
      <w:r w:rsidRPr="008553EA">
        <w:rPr>
          <w:rFonts w:ascii="Times New Roman" w:hAnsi="Times New Roman" w:cs="Times New Roman"/>
          <w:b/>
          <w:bCs/>
          <w:sz w:val="24"/>
        </w:rPr>
        <w:t>286</w:t>
      </w:r>
      <w:r w:rsidRPr="008553EA">
        <w:rPr>
          <w:rFonts w:ascii="Times New Roman" w:hAnsi="Times New Roman" w:cs="Times New Roman"/>
          <w:sz w:val="24"/>
        </w:rPr>
        <w:t>, 20191383.</w:t>
      </w:r>
    </w:p>
    <w:p w14:paraId="459A8B9D"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Crowder, D.W., Li, J., Borer, E.T., Finke, D.L., Sharon, R., </w:t>
      </w:r>
      <w:proofErr w:type="spellStart"/>
      <w:r w:rsidRPr="008553EA">
        <w:rPr>
          <w:rFonts w:ascii="Times New Roman" w:hAnsi="Times New Roman" w:cs="Times New Roman"/>
          <w:sz w:val="24"/>
        </w:rPr>
        <w:t>Pattemore</w:t>
      </w:r>
      <w:proofErr w:type="spellEnd"/>
      <w:r w:rsidRPr="008553EA">
        <w:rPr>
          <w:rFonts w:ascii="Times New Roman" w:hAnsi="Times New Roman" w:cs="Times New Roman"/>
          <w:sz w:val="24"/>
        </w:rPr>
        <w:t xml:space="preserve">, D.E., et al. (2019) Species interactions affect the spread of vector-borne plant pathogens independent of transmission mode. </w:t>
      </w:r>
      <w:r w:rsidRPr="008553EA">
        <w:rPr>
          <w:rFonts w:ascii="Times New Roman" w:hAnsi="Times New Roman" w:cs="Times New Roman"/>
          <w:i/>
          <w:iCs/>
          <w:sz w:val="24"/>
        </w:rPr>
        <w:t>Ecology</w:t>
      </w:r>
      <w:r w:rsidRPr="008553EA">
        <w:rPr>
          <w:rFonts w:ascii="Times New Roman" w:hAnsi="Times New Roman" w:cs="Times New Roman"/>
          <w:sz w:val="24"/>
        </w:rPr>
        <w:t xml:space="preserve">, </w:t>
      </w:r>
      <w:r w:rsidRPr="008553EA">
        <w:rPr>
          <w:rFonts w:ascii="Times New Roman" w:hAnsi="Times New Roman" w:cs="Times New Roman"/>
          <w:b/>
          <w:bCs/>
          <w:sz w:val="24"/>
        </w:rPr>
        <w:t>100</w:t>
      </w:r>
      <w:r w:rsidRPr="008553EA">
        <w:rPr>
          <w:rFonts w:ascii="Times New Roman" w:hAnsi="Times New Roman" w:cs="Times New Roman"/>
          <w:sz w:val="24"/>
        </w:rPr>
        <w:t>, 1–10.</w:t>
      </w:r>
    </w:p>
    <w:p w14:paraId="54EAD1DD"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lastRenderedPageBreak/>
        <w:t>Culshaw-</w:t>
      </w:r>
      <w:r>
        <w:rPr>
          <w:rFonts w:ascii="Times New Roman" w:hAnsi="Times New Roman" w:cs="Times New Roman"/>
          <w:sz w:val="24"/>
        </w:rPr>
        <w:t>M</w:t>
      </w:r>
      <w:r w:rsidRPr="008553EA">
        <w:rPr>
          <w:rFonts w:ascii="Times New Roman" w:hAnsi="Times New Roman" w:cs="Times New Roman"/>
          <w:sz w:val="24"/>
        </w:rPr>
        <w:t xml:space="preserve">aurer, M., Sih, A. &amp; Rosenheim, J. (2020) Bugs scaring </w:t>
      </w:r>
      <w:proofErr w:type="gramStart"/>
      <w:r w:rsidRPr="008553EA">
        <w:rPr>
          <w:rFonts w:ascii="Times New Roman" w:hAnsi="Times New Roman" w:cs="Times New Roman"/>
          <w:sz w:val="24"/>
        </w:rPr>
        <w:t>bugs :</w:t>
      </w:r>
      <w:proofErr w:type="gramEnd"/>
      <w:r w:rsidRPr="008553EA">
        <w:rPr>
          <w:rFonts w:ascii="Times New Roman" w:hAnsi="Times New Roman" w:cs="Times New Roman"/>
          <w:sz w:val="24"/>
        </w:rPr>
        <w:t xml:space="preserve"> enemy-risk effects in biological control systems</w:t>
      </w:r>
      <w:r>
        <w:rPr>
          <w:rFonts w:ascii="Times New Roman" w:hAnsi="Times New Roman" w:cs="Times New Roman"/>
          <w:sz w:val="24"/>
        </w:rPr>
        <w:t xml:space="preserve">. </w:t>
      </w:r>
      <w:r>
        <w:rPr>
          <w:rFonts w:ascii="Times New Roman" w:hAnsi="Times New Roman" w:cs="Times New Roman"/>
          <w:i/>
          <w:iCs/>
          <w:sz w:val="24"/>
        </w:rPr>
        <w:t>Ecology Letters</w:t>
      </w:r>
      <w:r>
        <w:rPr>
          <w:rFonts w:ascii="Times New Roman" w:hAnsi="Times New Roman" w:cs="Times New Roman"/>
          <w:sz w:val="24"/>
        </w:rPr>
        <w:t xml:space="preserve">, </w:t>
      </w:r>
      <w:r>
        <w:rPr>
          <w:rFonts w:ascii="Times New Roman" w:hAnsi="Times New Roman" w:cs="Times New Roman"/>
          <w:b/>
          <w:bCs/>
          <w:sz w:val="24"/>
        </w:rPr>
        <w:t>23,</w:t>
      </w:r>
      <w:r w:rsidRPr="008553EA">
        <w:rPr>
          <w:rFonts w:ascii="Times New Roman" w:hAnsi="Times New Roman" w:cs="Times New Roman"/>
          <w:sz w:val="24"/>
        </w:rPr>
        <w:t xml:space="preserve"> </w:t>
      </w:r>
      <w:r>
        <w:rPr>
          <w:rFonts w:ascii="Times New Roman" w:hAnsi="Times New Roman" w:cs="Times New Roman"/>
          <w:sz w:val="24"/>
        </w:rPr>
        <w:t>1693-1714</w:t>
      </w:r>
      <w:r w:rsidRPr="008553EA">
        <w:rPr>
          <w:rFonts w:ascii="Times New Roman" w:hAnsi="Times New Roman" w:cs="Times New Roman"/>
          <w:sz w:val="24"/>
        </w:rPr>
        <w:t>.</w:t>
      </w:r>
    </w:p>
    <w:p w14:paraId="4F81DE3B"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Eigenbrode, S.D., Bosque-Pérez, N. &amp; Davis, T.S. (2018) Insect-Borne Plant Pathogens and Their Vectors: Ecology, Evolution, and Complex Interactions. </w:t>
      </w:r>
      <w:r w:rsidRPr="00D43A59">
        <w:rPr>
          <w:rFonts w:ascii="Times New Roman" w:hAnsi="Times New Roman" w:cs="Times New Roman"/>
          <w:i/>
          <w:iCs/>
          <w:sz w:val="24"/>
        </w:rPr>
        <w:t>Annual Review of Entomology</w:t>
      </w:r>
      <w:r w:rsidRPr="008553EA">
        <w:rPr>
          <w:rFonts w:ascii="Times New Roman" w:hAnsi="Times New Roman" w:cs="Times New Roman"/>
          <w:sz w:val="24"/>
        </w:rPr>
        <w:t xml:space="preserve">, </w:t>
      </w:r>
      <w:r w:rsidRPr="00D43A59">
        <w:rPr>
          <w:rFonts w:ascii="Times New Roman" w:hAnsi="Times New Roman" w:cs="Times New Roman"/>
          <w:b/>
          <w:bCs/>
          <w:sz w:val="24"/>
        </w:rPr>
        <w:t>63</w:t>
      </w:r>
      <w:r w:rsidRPr="008553EA">
        <w:rPr>
          <w:rFonts w:ascii="Times New Roman" w:hAnsi="Times New Roman" w:cs="Times New Roman"/>
          <w:sz w:val="24"/>
        </w:rPr>
        <w:t xml:space="preserve">, </w:t>
      </w:r>
      <w:r>
        <w:rPr>
          <w:rFonts w:ascii="Times New Roman" w:hAnsi="Times New Roman" w:cs="Times New Roman"/>
          <w:sz w:val="24"/>
        </w:rPr>
        <w:t>169-191</w:t>
      </w:r>
      <w:r w:rsidRPr="008553EA">
        <w:rPr>
          <w:rFonts w:ascii="Times New Roman" w:hAnsi="Times New Roman" w:cs="Times New Roman"/>
          <w:sz w:val="24"/>
        </w:rPr>
        <w:t>.</w:t>
      </w:r>
    </w:p>
    <w:p w14:paraId="44375A32" w14:textId="77777777" w:rsidR="00CD013B" w:rsidRPr="008553EA" w:rsidRDefault="00CD013B" w:rsidP="00A42540">
      <w:pPr>
        <w:spacing w:after="0" w:line="480" w:lineRule="auto"/>
        <w:ind w:left="540" w:hanging="540"/>
        <w:contextualSpacing/>
        <w:rPr>
          <w:rFonts w:ascii="Times New Roman" w:hAnsi="Times New Roman" w:cs="Times New Roman"/>
          <w:sz w:val="24"/>
        </w:rPr>
      </w:pPr>
      <w:proofErr w:type="spellStart"/>
      <w:r w:rsidRPr="008553EA">
        <w:rPr>
          <w:rFonts w:ascii="Times New Roman" w:hAnsi="Times New Roman" w:cs="Times New Roman"/>
          <w:sz w:val="24"/>
        </w:rPr>
        <w:t>Fereres</w:t>
      </w:r>
      <w:proofErr w:type="spellEnd"/>
      <w:r w:rsidRPr="008553EA">
        <w:rPr>
          <w:rFonts w:ascii="Times New Roman" w:hAnsi="Times New Roman" w:cs="Times New Roman"/>
          <w:sz w:val="24"/>
        </w:rPr>
        <w:t xml:space="preserve">, A. &amp; Moreno, A. (2009) </w:t>
      </w:r>
      <w:proofErr w:type="spellStart"/>
      <w:r w:rsidRPr="008553EA">
        <w:rPr>
          <w:rFonts w:ascii="Times New Roman" w:hAnsi="Times New Roman" w:cs="Times New Roman"/>
          <w:sz w:val="24"/>
        </w:rPr>
        <w:t>Behavioural</w:t>
      </w:r>
      <w:proofErr w:type="spellEnd"/>
      <w:r w:rsidRPr="008553EA">
        <w:rPr>
          <w:rFonts w:ascii="Times New Roman" w:hAnsi="Times New Roman" w:cs="Times New Roman"/>
          <w:sz w:val="24"/>
        </w:rPr>
        <w:t xml:space="preserve"> aspects influencing plant virus transmission by homopteran insects, </w:t>
      </w:r>
      <w:r>
        <w:rPr>
          <w:rFonts w:ascii="Times New Roman" w:hAnsi="Times New Roman" w:cs="Times New Roman"/>
          <w:i/>
          <w:iCs/>
          <w:sz w:val="24"/>
        </w:rPr>
        <w:t xml:space="preserve">Virus </w:t>
      </w:r>
      <w:r w:rsidRPr="00D43A59">
        <w:rPr>
          <w:rFonts w:ascii="Times New Roman" w:hAnsi="Times New Roman" w:cs="Times New Roman"/>
          <w:sz w:val="24"/>
        </w:rPr>
        <w:t>Research</w:t>
      </w:r>
      <w:r>
        <w:rPr>
          <w:rFonts w:ascii="Times New Roman" w:hAnsi="Times New Roman" w:cs="Times New Roman"/>
          <w:sz w:val="24"/>
        </w:rPr>
        <w:t xml:space="preserve">. </w:t>
      </w:r>
      <w:r w:rsidRPr="00D43A59">
        <w:rPr>
          <w:rFonts w:ascii="Times New Roman" w:hAnsi="Times New Roman" w:cs="Times New Roman"/>
          <w:b/>
          <w:bCs/>
          <w:sz w:val="24"/>
        </w:rPr>
        <w:t>141</w:t>
      </w:r>
      <w:r w:rsidRPr="008553EA">
        <w:rPr>
          <w:rFonts w:ascii="Times New Roman" w:hAnsi="Times New Roman" w:cs="Times New Roman"/>
          <w:sz w:val="24"/>
        </w:rPr>
        <w:t>, 158–168.</w:t>
      </w:r>
    </w:p>
    <w:p w14:paraId="1A8C050F" w14:textId="77777777" w:rsidR="00CD013B" w:rsidRDefault="00CD013B" w:rsidP="00A42540">
      <w:pPr>
        <w:spacing w:after="0" w:line="480" w:lineRule="auto"/>
        <w:ind w:left="540" w:hanging="540"/>
        <w:contextualSpacing/>
        <w:rPr>
          <w:rFonts w:ascii="Times New Roman" w:hAnsi="Times New Roman" w:cs="Times New Roman"/>
          <w:sz w:val="24"/>
        </w:rPr>
      </w:pPr>
      <w:r w:rsidRPr="0060598D">
        <w:rPr>
          <w:rFonts w:ascii="Times New Roman" w:hAnsi="Times New Roman" w:cs="Times New Roman"/>
          <w:sz w:val="24"/>
        </w:rPr>
        <w:t xml:space="preserve">Fox, J., and S. Weisberg. 2018. Visualizing fit and lack of fit in complex regression models with predictor effect plots and partial residuals. </w:t>
      </w:r>
      <w:r w:rsidRPr="0060598D">
        <w:rPr>
          <w:rFonts w:ascii="Times New Roman" w:hAnsi="Times New Roman" w:cs="Times New Roman"/>
          <w:i/>
          <w:iCs/>
          <w:sz w:val="24"/>
        </w:rPr>
        <w:t>Journal of Statistical Software</w:t>
      </w:r>
      <w:r>
        <w:rPr>
          <w:rFonts w:ascii="Times New Roman" w:hAnsi="Times New Roman" w:cs="Times New Roman"/>
          <w:sz w:val="24"/>
        </w:rPr>
        <w:t>.</w:t>
      </w:r>
      <w:r w:rsidRPr="0060598D">
        <w:rPr>
          <w:rFonts w:ascii="Times New Roman" w:hAnsi="Times New Roman" w:cs="Times New Roman"/>
          <w:sz w:val="24"/>
        </w:rPr>
        <w:t xml:space="preserve"> </w:t>
      </w:r>
      <w:r w:rsidRPr="0060598D">
        <w:rPr>
          <w:rFonts w:ascii="Times New Roman" w:hAnsi="Times New Roman" w:cs="Times New Roman"/>
          <w:b/>
          <w:bCs/>
          <w:sz w:val="24"/>
        </w:rPr>
        <w:t>87</w:t>
      </w:r>
      <w:r>
        <w:rPr>
          <w:rFonts w:ascii="Times New Roman" w:hAnsi="Times New Roman" w:cs="Times New Roman"/>
          <w:sz w:val="24"/>
        </w:rPr>
        <w:t>,</w:t>
      </w:r>
      <w:r w:rsidRPr="0060598D">
        <w:rPr>
          <w:rFonts w:ascii="Times New Roman" w:hAnsi="Times New Roman" w:cs="Times New Roman"/>
          <w:sz w:val="24"/>
        </w:rPr>
        <w:t>1–27.</w:t>
      </w:r>
    </w:p>
    <w:p w14:paraId="08AAE293" w14:textId="77777777" w:rsidR="00CD013B" w:rsidRPr="008553EA" w:rsidRDefault="00CD013B" w:rsidP="00A42540">
      <w:pPr>
        <w:spacing w:after="0" w:line="480" w:lineRule="auto"/>
        <w:ind w:left="540" w:hanging="540"/>
        <w:contextualSpacing/>
        <w:rPr>
          <w:rFonts w:ascii="Times New Roman" w:hAnsi="Times New Roman" w:cs="Times New Roman"/>
          <w:sz w:val="24"/>
        </w:rPr>
      </w:pPr>
      <w:proofErr w:type="spellStart"/>
      <w:r w:rsidRPr="008553EA">
        <w:rPr>
          <w:rFonts w:ascii="Times New Roman" w:hAnsi="Times New Roman" w:cs="Times New Roman"/>
          <w:sz w:val="24"/>
        </w:rPr>
        <w:t>Grevstad</w:t>
      </w:r>
      <w:proofErr w:type="spellEnd"/>
      <w:r w:rsidRPr="008553EA">
        <w:rPr>
          <w:rFonts w:ascii="Times New Roman" w:hAnsi="Times New Roman" w:cs="Times New Roman"/>
          <w:sz w:val="24"/>
        </w:rPr>
        <w:t xml:space="preserve">, F.S. &amp; </w:t>
      </w:r>
      <w:proofErr w:type="spellStart"/>
      <w:r w:rsidRPr="008553EA">
        <w:rPr>
          <w:rFonts w:ascii="Times New Roman" w:hAnsi="Times New Roman" w:cs="Times New Roman"/>
          <w:sz w:val="24"/>
        </w:rPr>
        <w:t>Klepetka</w:t>
      </w:r>
      <w:proofErr w:type="spellEnd"/>
      <w:r w:rsidRPr="008553EA">
        <w:rPr>
          <w:rFonts w:ascii="Times New Roman" w:hAnsi="Times New Roman" w:cs="Times New Roman"/>
          <w:sz w:val="24"/>
        </w:rPr>
        <w:t xml:space="preserve">, B.W. (1992) The influence of plant architecture on the foraging efficiencies of a suite of ladybird beetles feeding on aphids. </w:t>
      </w:r>
      <w:proofErr w:type="spellStart"/>
      <w:r w:rsidRPr="00D0091E">
        <w:rPr>
          <w:rFonts w:ascii="Times New Roman" w:hAnsi="Times New Roman" w:cs="Times New Roman"/>
          <w:i/>
          <w:iCs/>
          <w:sz w:val="24"/>
        </w:rPr>
        <w:t>Oecologia</w:t>
      </w:r>
      <w:proofErr w:type="spellEnd"/>
      <w:r w:rsidRPr="008553EA">
        <w:rPr>
          <w:rFonts w:ascii="Times New Roman" w:hAnsi="Times New Roman" w:cs="Times New Roman"/>
          <w:sz w:val="24"/>
        </w:rPr>
        <w:t xml:space="preserve">, </w:t>
      </w:r>
      <w:r w:rsidRPr="00D0091E">
        <w:rPr>
          <w:rFonts w:ascii="Times New Roman" w:hAnsi="Times New Roman" w:cs="Times New Roman"/>
          <w:b/>
          <w:bCs/>
          <w:sz w:val="24"/>
        </w:rPr>
        <w:t>92</w:t>
      </w:r>
      <w:r w:rsidRPr="008553EA">
        <w:rPr>
          <w:rFonts w:ascii="Times New Roman" w:hAnsi="Times New Roman" w:cs="Times New Roman"/>
          <w:sz w:val="24"/>
        </w:rPr>
        <w:t>, 399–404.</w:t>
      </w:r>
    </w:p>
    <w:p w14:paraId="1EC2D7E1" w14:textId="77777777" w:rsidR="00CD013B" w:rsidRPr="008553EA" w:rsidRDefault="00CD013B" w:rsidP="00A42540">
      <w:pPr>
        <w:spacing w:after="0" w:line="480" w:lineRule="auto"/>
        <w:ind w:left="540" w:hanging="540"/>
        <w:contextualSpacing/>
        <w:rPr>
          <w:rFonts w:ascii="Times New Roman" w:hAnsi="Times New Roman" w:cs="Times New Roman"/>
          <w:sz w:val="24"/>
        </w:rPr>
      </w:pPr>
      <w:proofErr w:type="spellStart"/>
      <w:r w:rsidRPr="008553EA">
        <w:rPr>
          <w:rFonts w:ascii="Times New Roman" w:hAnsi="Times New Roman" w:cs="Times New Roman"/>
          <w:sz w:val="24"/>
        </w:rPr>
        <w:t>Hoki</w:t>
      </w:r>
      <w:proofErr w:type="spellEnd"/>
      <w:r w:rsidRPr="008553EA">
        <w:rPr>
          <w:rFonts w:ascii="Times New Roman" w:hAnsi="Times New Roman" w:cs="Times New Roman"/>
          <w:sz w:val="24"/>
        </w:rPr>
        <w:t xml:space="preserve">, E., Losey, J. &amp; </w:t>
      </w:r>
      <w:proofErr w:type="spellStart"/>
      <w:r w:rsidRPr="008553EA">
        <w:rPr>
          <w:rFonts w:ascii="Times New Roman" w:hAnsi="Times New Roman" w:cs="Times New Roman"/>
          <w:sz w:val="24"/>
        </w:rPr>
        <w:t>Ugine</w:t>
      </w:r>
      <w:proofErr w:type="spellEnd"/>
      <w:r w:rsidRPr="008553EA">
        <w:rPr>
          <w:rFonts w:ascii="Times New Roman" w:hAnsi="Times New Roman" w:cs="Times New Roman"/>
          <w:sz w:val="24"/>
        </w:rPr>
        <w:t>, T.A. (2014) Comparing the consumptive and non-consumptive effects of a native and introduced lady beetle on pea aphids (</w:t>
      </w:r>
      <w:r w:rsidRPr="00D0091E">
        <w:rPr>
          <w:rFonts w:ascii="Times New Roman" w:hAnsi="Times New Roman" w:cs="Times New Roman"/>
          <w:i/>
          <w:iCs/>
          <w:sz w:val="24"/>
        </w:rPr>
        <w:t>Acyrthosiphon pisum</w:t>
      </w:r>
      <w:r w:rsidRPr="008553EA">
        <w:rPr>
          <w:rFonts w:ascii="Times New Roman" w:hAnsi="Times New Roman" w:cs="Times New Roman"/>
          <w:sz w:val="24"/>
        </w:rPr>
        <w:t xml:space="preserve">). </w:t>
      </w:r>
      <w:r w:rsidRPr="00D0091E">
        <w:rPr>
          <w:rFonts w:ascii="Times New Roman" w:hAnsi="Times New Roman" w:cs="Times New Roman"/>
          <w:i/>
          <w:iCs/>
          <w:sz w:val="24"/>
        </w:rPr>
        <w:t>Biological Control</w:t>
      </w:r>
      <w:r w:rsidRPr="008553EA">
        <w:rPr>
          <w:rFonts w:ascii="Times New Roman" w:hAnsi="Times New Roman" w:cs="Times New Roman"/>
          <w:sz w:val="24"/>
        </w:rPr>
        <w:t xml:space="preserve">, </w:t>
      </w:r>
      <w:r w:rsidRPr="00D0091E">
        <w:rPr>
          <w:rFonts w:ascii="Times New Roman" w:hAnsi="Times New Roman" w:cs="Times New Roman"/>
          <w:b/>
          <w:bCs/>
          <w:sz w:val="24"/>
        </w:rPr>
        <w:t>70</w:t>
      </w:r>
      <w:r w:rsidRPr="008553EA">
        <w:rPr>
          <w:rFonts w:ascii="Times New Roman" w:hAnsi="Times New Roman" w:cs="Times New Roman"/>
          <w:sz w:val="24"/>
        </w:rPr>
        <w:t>, 78–84.</w:t>
      </w:r>
    </w:p>
    <w:p w14:paraId="33E0883D"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Ives, A.R., Cardinale, B.J. &amp; Snyder, W.E. (2005) A synthesis of subdisciplines: Predator-prey interactions, and biodiversity and ecosystem functioning. </w:t>
      </w:r>
      <w:r w:rsidRPr="00D0091E">
        <w:rPr>
          <w:rFonts w:ascii="Times New Roman" w:hAnsi="Times New Roman" w:cs="Times New Roman"/>
          <w:i/>
          <w:iCs/>
          <w:sz w:val="24"/>
        </w:rPr>
        <w:t>Ecology Letters</w:t>
      </w:r>
      <w:r w:rsidRPr="008553EA">
        <w:rPr>
          <w:rFonts w:ascii="Times New Roman" w:hAnsi="Times New Roman" w:cs="Times New Roman"/>
          <w:sz w:val="24"/>
        </w:rPr>
        <w:t xml:space="preserve">, </w:t>
      </w:r>
      <w:r w:rsidRPr="00D0091E">
        <w:rPr>
          <w:rFonts w:ascii="Times New Roman" w:hAnsi="Times New Roman" w:cs="Times New Roman"/>
          <w:b/>
          <w:bCs/>
          <w:sz w:val="24"/>
        </w:rPr>
        <w:t>8</w:t>
      </w:r>
      <w:r w:rsidRPr="008553EA">
        <w:rPr>
          <w:rFonts w:ascii="Times New Roman" w:hAnsi="Times New Roman" w:cs="Times New Roman"/>
          <w:sz w:val="24"/>
        </w:rPr>
        <w:t>, 102–116.</w:t>
      </w:r>
    </w:p>
    <w:p w14:paraId="2BAAB41B" w14:textId="41C2E960" w:rsidR="00CD013B" w:rsidRPr="0031395A" w:rsidRDefault="00CD013B" w:rsidP="001F4B2D">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Jones, R.A.C. &amp; Naidu, R.A. (2019) Global Dimensions of Plant Virus Diseases: Current Status and Future Perspectives. </w:t>
      </w:r>
      <w:r w:rsidRPr="00D0091E">
        <w:rPr>
          <w:rFonts w:ascii="Times New Roman" w:hAnsi="Times New Roman" w:cs="Times New Roman"/>
          <w:i/>
          <w:iCs/>
          <w:sz w:val="24"/>
        </w:rPr>
        <w:t>Annual Review of Virology</w:t>
      </w:r>
      <w:r w:rsidRPr="008553EA">
        <w:rPr>
          <w:rFonts w:ascii="Times New Roman" w:hAnsi="Times New Roman" w:cs="Times New Roman"/>
          <w:sz w:val="24"/>
        </w:rPr>
        <w:t xml:space="preserve">, </w:t>
      </w:r>
      <w:r w:rsidRPr="00D0091E">
        <w:rPr>
          <w:rFonts w:ascii="Times New Roman" w:hAnsi="Times New Roman" w:cs="Times New Roman"/>
          <w:b/>
          <w:bCs/>
          <w:sz w:val="24"/>
        </w:rPr>
        <w:t>6</w:t>
      </w:r>
      <w:r w:rsidRPr="008553EA">
        <w:rPr>
          <w:rFonts w:ascii="Times New Roman" w:hAnsi="Times New Roman" w:cs="Times New Roman"/>
          <w:sz w:val="24"/>
        </w:rPr>
        <w:t>, 387–409.</w:t>
      </w:r>
    </w:p>
    <w:p w14:paraId="339017CA" w14:textId="3E2DDDBF" w:rsidR="00CD013B" w:rsidRDefault="00CD013B" w:rsidP="00A42540">
      <w:pPr>
        <w:spacing w:after="0" w:line="480" w:lineRule="auto"/>
        <w:ind w:left="540" w:hanging="540"/>
        <w:contextualSpacing/>
        <w:rPr>
          <w:ins w:id="171" w:author="Ben Lee" w:date="2023-02-16T10:22:00Z"/>
          <w:rFonts w:ascii="Times New Roman" w:hAnsi="Times New Roman" w:cs="Times New Roman"/>
          <w:sz w:val="24"/>
        </w:rPr>
      </w:pPr>
      <w:r>
        <w:rPr>
          <w:rFonts w:ascii="Times New Roman" w:hAnsi="Times New Roman" w:cs="Times New Roman"/>
          <w:sz w:val="24"/>
        </w:rPr>
        <w:t xml:space="preserve">Lee, B.W., Basu, S., Bera, S., Casteel, C.L., &amp; Crowder, D.W. (2021) Responses to predation risk cues and alarm pheromones affect plant virus transmission by an aphid vector. </w:t>
      </w:r>
      <w:proofErr w:type="spellStart"/>
      <w:r>
        <w:rPr>
          <w:rFonts w:ascii="Times New Roman" w:hAnsi="Times New Roman" w:cs="Times New Roman"/>
          <w:i/>
          <w:iCs/>
          <w:sz w:val="24"/>
        </w:rPr>
        <w:t>Oecologia</w:t>
      </w:r>
      <w:proofErr w:type="spellEnd"/>
      <w:ins w:id="172" w:author="Ben Lee" w:date="2023-02-16T09:42:00Z">
        <w:r w:rsidR="00794C83">
          <w:rPr>
            <w:rFonts w:ascii="Times New Roman" w:hAnsi="Times New Roman" w:cs="Times New Roman"/>
            <w:sz w:val="24"/>
          </w:rPr>
          <w:t xml:space="preserve">, </w:t>
        </w:r>
        <w:r w:rsidR="00794C83">
          <w:rPr>
            <w:rFonts w:ascii="Times New Roman" w:hAnsi="Times New Roman" w:cs="Times New Roman"/>
            <w:b/>
            <w:bCs/>
            <w:sz w:val="24"/>
          </w:rPr>
          <w:t xml:space="preserve">196, </w:t>
        </w:r>
        <w:r w:rsidR="00794C83">
          <w:rPr>
            <w:rFonts w:ascii="Times New Roman" w:hAnsi="Times New Roman" w:cs="Times New Roman"/>
            <w:sz w:val="24"/>
          </w:rPr>
          <w:t>1005-1015</w:t>
        </w:r>
      </w:ins>
      <w:del w:id="173" w:author="Ben Lee" w:date="2023-02-16T09:42:00Z">
        <w:r w:rsidR="001F4B2D" w:rsidDel="00794C83">
          <w:rPr>
            <w:rFonts w:ascii="Times New Roman" w:hAnsi="Times New Roman" w:cs="Times New Roman"/>
            <w:sz w:val="24"/>
          </w:rPr>
          <w:delText>.</w:delText>
        </w:r>
      </w:del>
    </w:p>
    <w:p w14:paraId="00A0CCA5" w14:textId="3F2CC7D2" w:rsidR="0041083E" w:rsidRPr="0041083E" w:rsidRDefault="0041083E" w:rsidP="00A42540">
      <w:pPr>
        <w:spacing w:after="0" w:line="480" w:lineRule="auto"/>
        <w:ind w:left="540" w:hanging="540"/>
        <w:contextualSpacing/>
        <w:rPr>
          <w:rFonts w:ascii="Times New Roman" w:hAnsi="Times New Roman" w:cs="Times New Roman"/>
          <w:sz w:val="24"/>
        </w:rPr>
      </w:pPr>
      <w:ins w:id="174" w:author="Ben Lee" w:date="2023-02-16T10:22:00Z">
        <w:r>
          <w:rPr>
            <w:rFonts w:ascii="Times New Roman" w:hAnsi="Times New Roman" w:cs="Times New Roman"/>
            <w:sz w:val="24"/>
          </w:rPr>
          <w:t xml:space="preserve">Lee, B.W., Clark, R.E., Basu, S., &amp; Crowder, D.W. (2022) Predators affect a plant virus through density and trait-mediated indirect effects on vectors. </w:t>
        </w:r>
        <w:r>
          <w:rPr>
            <w:rFonts w:ascii="Times New Roman" w:hAnsi="Times New Roman" w:cs="Times New Roman"/>
            <w:i/>
            <w:iCs/>
            <w:sz w:val="24"/>
          </w:rPr>
          <w:t>Food Webs</w:t>
        </w:r>
        <w:r>
          <w:rPr>
            <w:rFonts w:ascii="Times New Roman" w:hAnsi="Times New Roman" w:cs="Times New Roman"/>
            <w:sz w:val="24"/>
          </w:rPr>
          <w:t xml:space="preserve">. </w:t>
        </w:r>
        <w:r>
          <w:rPr>
            <w:rFonts w:ascii="Times New Roman" w:hAnsi="Times New Roman" w:cs="Times New Roman"/>
            <w:b/>
            <w:bCs/>
            <w:sz w:val="24"/>
          </w:rPr>
          <w:t>33</w:t>
        </w:r>
      </w:ins>
      <w:ins w:id="175" w:author="Ben Lee" w:date="2023-02-16T10:23:00Z">
        <w:r>
          <w:rPr>
            <w:rFonts w:ascii="Times New Roman" w:hAnsi="Times New Roman" w:cs="Times New Roman"/>
            <w:sz w:val="24"/>
          </w:rPr>
          <w:t xml:space="preserve">, </w:t>
        </w:r>
        <w:r w:rsidR="00B95A9E">
          <w:rPr>
            <w:rFonts w:ascii="Times New Roman" w:hAnsi="Times New Roman" w:cs="Times New Roman"/>
            <w:sz w:val="24"/>
          </w:rPr>
          <w:t>e00251</w:t>
        </w:r>
      </w:ins>
    </w:p>
    <w:p w14:paraId="39ED65D8"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lastRenderedPageBreak/>
        <w:t xml:space="preserve">Long, E.Y. &amp; Finke, D.L. (2015) Predators indirectly reduce the prevalence of an insect-vectored plant pathogen independent of predator diversity. </w:t>
      </w:r>
      <w:proofErr w:type="spellStart"/>
      <w:r w:rsidRPr="001424CC">
        <w:rPr>
          <w:rFonts w:ascii="Times New Roman" w:hAnsi="Times New Roman" w:cs="Times New Roman"/>
          <w:i/>
          <w:iCs/>
          <w:sz w:val="24"/>
        </w:rPr>
        <w:t>Oecologia</w:t>
      </w:r>
      <w:proofErr w:type="spellEnd"/>
      <w:r w:rsidRPr="001424CC">
        <w:rPr>
          <w:rFonts w:ascii="Times New Roman" w:hAnsi="Times New Roman" w:cs="Times New Roman"/>
          <w:i/>
          <w:iCs/>
          <w:sz w:val="24"/>
        </w:rPr>
        <w:t>,</w:t>
      </w:r>
      <w:r w:rsidRPr="008553EA">
        <w:rPr>
          <w:rFonts w:ascii="Times New Roman" w:hAnsi="Times New Roman" w:cs="Times New Roman"/>
          <w:sz w:val="24"/>
        </w:rPr>
        <w:t xml:space="preserve"> </w:t>
      </w:r>
      <w:r w:rsidRPr="001424CC">
        <w:rPr>
          <w:rFonts w:ascii="Times New Roman" w:hAnsi="Times New Roman" w:cs="Times New Roman"/>
          <w:b/>
          <w:bCs/>
          <w:sz w:val="24"/>
        </w:rPr>
        <w:t>177</w:t>
      </w:r>
      <w:r w:rsidRPr="008553EA">
        <w:rPr>
          <w:rFonts w:ascii="Times New Roman" w:hAnsi="Times New Roman" w:cs="Times New Roman"/>
          <w:sz w:val="24"/>
        </w:rPr>
        <w:t>, 1067–1074.</w:t>
      </w:r>
    </w:p>
    <w:p w14:paraId="6368D18E" w14:textId="77777777" w:rsidR="00CD013B"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Losey, J.E. &amp; </w:t>
      </w:r>
      <w:proofErr w:type="spellStart"/>
      <w:r w:rsidRPr="008553EA">
        <w:rPr>
          <w:rFonts w:ascii="Times New Roman" w:hAnsi="Times New Roman" w:cs="Times New Roman"/>
          <w:sz w:val="24"/>
        </w:rPr>
        <w:t>Denno</w:t>
      </w:r>
      <w:proofErr w:type="spellEnd"/>
      <w:r w:rsidRPr="008553EA">
        <w:rPr>
          <w:rFonts w:ascii="Times New Roman" w:hAnsi="Times New Roman" w:cs="Times New Roman"/>
          <w:sz w:val="24"/>
        </w:rPr>
        <w:t xml:space="preserve">, R.F. (1998) Positive predator-predator interactions: Enhanced predation rates and synergistic suppression of aphid populations. </w:t>
      </w:r>
      <w:r w:rsidRPr="001424CC">
        <w:rPr>
          <w:rFonts w:ascii="Times New Roman" w:hAnsi="Times New Roman" w:cs="Times New Roman"/>
          <w:i/>
          <w:iCs/>
          <w:sz w:val="24"/>
        </w:rPr>
        <w:t>Ecology</w:t>
      </w:r>
      <w:r w:rsidRPr="008553EA">
        <w:rPr>
          <w:rFonts w:ascii="Times New Roman" w:hAnsi="Times New Roman" w:cs="Times New Roman"/>
          <w:sz w:val="24"/>
        </w:rPr>
        <w:t xml:space="preserve">, </w:t>
      </w:r>
      <w:r w:rsidRPr="001424CC">
        <w:rPr>
          <w:rFonts w:ascii="Times New Roman" w:hAnsi="Times New Roman" w:cs="Times New Roman"/>
          <w:b/>
          <w:bCs/>
          <w:sz w:val="24"/>
        </w:rPr>
        <w:t>79</w:t>
      </w:r>
      <w:r w:rsidRPr="008553EA">
        <w:rPr>
          <w:rFonts w:ascii="Times New Roman" w:hAnsi="Times New Roman" w:cs="Times New Roman"/>
          <w:sz w:val="24"/>
        </w:rPr>
        <w:t>, 2143–2152.</w:t>
      </w:r>
    </w:p>
    <w:p w14:paraId="473C165E"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E00C51">
        <w:rPr>
          <w:rFonts w:ascii="Times New Roman" w:hAnsi="Times New Roman" w:cs="Times New Roman"/>
          <w:sz w:val="24"/>
        </w:rPr>
        <w:t xml:space="preserve">Nelson, E. H., Matthews, </w:t>
      </w:r>
      <w:r>
        <w:rPr>
          <w:rFonts w:ascii="Times New Roman" w:hAnsi="Times New Roman" w:cs="Times New Roman"/>
          <w:sz w:val="24"/>
        </w:rPr>
        <w:t>C.E., &amp;</w:t>
      </w:r>
      <w:r w:rsidRPr="00E00C51">
        <w:rPr>
          <w:rFonts w:ascii="Times New Roman" w:hAnsi="Times New Roman" w:cs="Times New Roman"/>
          <w:sz w:val="24"/>
        </w:rPr>
        <w:t xml:space="preserve"> Rosenheim</w:t>
      </w:r>
      <w:r>
        <w:rPr>
          <w:rFonts w:ascii="Times New Roman" w:hAnsi="Times New Roman" w:cs="Times New Roman"/>
          <w:sz w:val="24"/>
        </w:rPr>
        <w:t xml:space="preserve">, J.A. </w:t>
      </w:r>
      <w:r w:rsidRPr="00E00C51">
        <w:rPr>
          <w:rFonts w:ascii="Times New Roman" w:hAnsi="Times New Roman" w:cs="Times New Roman"/>
          <w:sz w:val="24"/>
        </w:rPr>
        <w:t xml:space="preserve"> </w:t>
      </w:r>
      <w:r>
        <w:rPr>
          <w:rFonts w:ascii="Times New Roman" w:hAnsi="Times New Roman" w:cs="Times New Roman"/>
          <w:sz w:val="24"/>
        </w:rPr>
        <w:t>(</w:t>
      </w:r>
      <w:r w:rsidRPr="00E00C51">
        <w:rPr>
          <w:rFonts w:ascii="Times New Roman" w:hAnsi="Times New Roman" w:cs="Times New Roman"/>
          <w:sz w:val="24"/>
        </w:rPr>
        <w:t>2004</w:t>
      </w:r>
      <w:r>
        <w:rPr>
          <w:rFonts w:ascii="Times New Roman" w:hAnsi="Times New Roman" w:cs="Times New Roman"/>
          <w:sz w:val="24"/>
        </w:rPr>
        <w:t>)</w:t>
      </w:r>
      <w:r w:rsidRPr="00E00C51">
        <w:rPr>
          <w:rFonts w:ascii="Times New Roman" w:hAnsi="Times New Roman" w:cs="Times New Roman"/>
          <w:sz w:val="24"/>
        </w:rPr>
        <w:t xml:space="preserve"> Predators reduce prey population growth by inducing changes in prey behavior. </w:t>
      </w:r>
      <w:r>
        <w:rPr>
          <w:rFonts w:ascii="Times New Roman" w:hAnsi="Times New Roman" w:cs="Times New Roman"/>
          <w:i/>
          <w:iCs/>
          <w:sz w:val="24"/>
        </w:rPr>
        <w:t>Ecology,</w:t>
      </w:r>
      <w:r w:rsidRPr="00E00C51">
        <w:rPr>
          <w:rFonts w:ascii="Times New Roman" w:hAnsi="Times New Roman" w:cs="Times New Roman"/>
          <w:sz w:val="24"/>
        </w:rPr>
        <w:t xml:space="preserve"> </w:t>
      </w:r>
      <w:r w:rsidRPr="00553C7C">
        <w:rPr>
          <w:rFonts w:ascii="Times New Roman" w:hAnsi="Times New Roman" w:cs="Times New Roman"/>
          <w:b/>
          <w:bCs/>
          <w:sz w:val="24"/>
        </w:rPr>
        <w:t>85</w:t>
      </w:r>
      <w:r>
        <w:rPr>
          <w:rFonts w:ascii="Times New Roman" w:hAnsi="Times New Roman" w:cs="Times New Roman"/>
          <w:sz w:val="24"/>
        </w:rPr>
        <w:t>,</w:t>
      </w:r>
      <w:r w:rsidRPr="00E00C51">
        <w:rPr>
          <w:rFonts w:ascii="Times New Roman" w:hAnsi="Times New Roman" w:cs="Times New Roman"/>
          <w:sz w:val="24"/>
        </w:rPr>
        <w:t xml:space="preserve"> 1853-1858.</w:t>
      </w:r>
    </w:p>
    <w:p w14:paraId="6732EF8F"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Northfield, T.D., Snyder, G.B., Ives, A.R. &amp; Snyder, W.E. (2010) Niche saturation reveals resource partitioning among consumers. </w:t>
      </w:r>
      <w:r w:rsidRPr="001424CC">
        <w:rPr>
          <w:rFonts w:ascii="Times New Roman" w:hAnsi="Times New Roman" w:cs="Times New Roman"/>
          <w:i/>
          <w:iCs/>
          <w:sz w:val="24"/>
        </w:rPr>
        <w:t>Ecology Letters</w:t>
      </w:r>
      <w:r w:rsidRPr="008553EA">
        <w:rPr>
          <w:rFonts w:ascii="Times New Roman" w:hAnsi="Times New Roman" w:cs="Times New Roman"/>
          <w:sz w:val="24"/>
        </w:rPr>
        <w:t xml:space="preserve">, </w:t>
      </w:r>
      <w:r w:rsidRPr="001424CC">
        <w:rPr>
          <w:rFonts w:ascii="Times New Roman" w:hAnsi="Times New Roman" w:cs="Times New Roman"/>
          <w:b/>
          <w:bCs/>
          <w:sz w:val="24"/>
        </w:rPr>
        <w:t>13</w:t>
      </w:r>
      <w:r w:rsidRPr="008553EA">
        <w:rPr>
          <w:rFonts w:ascii="Times New Roman" w:hAnsi="Times New Roman" w:cs="Times New Roman"/>
          <w:sz w:val="24"/>
        </w:rPr>
        <w:t>, 338–348.</w:t>
      </w:r>
    </w:p>
    <w:p w14:paraId="281D31DE" w14:textId="77777777" w:rsidR="00CD013B"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Northfield, T.D., Snyder, W.E., Snyder, G.B. &amp; Sanford, D. (2012) A simple plant mutation abets a predator-diversity cascade. </w:t>
      </w:r>
      <w:r w:rsidRPr="001424CC">
        <w:rPr>
          <w:rFonts w:ascii="Times New Roman" w:hAnsi="Times New Roman" w:cs="Times New Roman"/>
          <w:i/>
          <w:iCs/>
          <w:sz w:val="24"/>
        </w:rPr>
        <w:t>Ecology</w:t>
      </w:r>
      <w:r w:rsidRPr="008553EA">
        <w:rPr>
          <w:rFonts w:ascii="Times New Roman" w:hAnsi="Times New Roman" w:cs="Times New Roman"/>
          <w:sz w:val="24"/>
        </w:rPr>
        <w:t xml:space="preserve">, </w:t>
      </w:r>
      <w:r w:rsidRPr="001424CC">
        <w:rPr>
          <w:rFonts w:ascii="Times New Roman" w:hAnsi="Times New Roman" w:cs="Times New Roman"/>
          <w:b/>
          <w:bCs/>
          <w:sz w:val="24"/>
        </w:rPr>
        <w:t>93</w:t>
      </w:r>
      <w:r w:rsidRPr="008553EA">
        <w:rPr>
          <w:rFonts w:ascii="Times New Roman" w:hAnsi="Times New Roman" w:cs="Times New Roman"/>
          <w:sz w:val="24"/>
        </w:rPr>
        <w:t>, 411–420.</w:t>
      </w:r>
    </w:p>
    <w:p w14:paraId="030EE13A" w14:textId="77777777" w:rsidR="00CD013B" w:rsidRPr="002C3BD1" w:rsidRDefault="00CD013B" w:rsidP="00A42540">
      <w:pPr>
        <w:spacing w:after="0" w:line="480" w:lineRule="auto"/>
        <w:ind w:left="540" w:hanging="540"/>
        <w:contextualSpacing/>
        <w:rPr>
          <w:rFonts w:ascii="Times New Roman" w:hAnsi="Times New Roman" w:cs="Times New Roman"/>
          <w:sz w:val="24"/>
        </w:rPr>
      </w:pPr>
      <w:r>
        <w:rPr>
          <w:rFonts w:ascii="Times New Roman" w:hAnsi="Times New Roman" w:cs="Times New Roman"/>
          <w:sz w:val="24"/>
        </w:rPr>
        <w:t xml:space="preserve">Northfield, T.D., Crowder, D.W., </w:t>
      </w:r>
      <w:proofErr w:type="spellStart"/>
      <w:proofErr w:type="gramStart"/>
      <w:r>
        <w:rPr>
          <w:rFonts w:ascii="Times New Roman" w:hAnsi="Times New Roman" w:cs="Times New Roman"/>
          <w:sz w:val="24"/>
        </w:rPr>
        <w:t>Takizawa,T</w:t>
      </w:r>
      <w:proofErr w:type="spellEnd"/>
      <w:r>
        <w:rPr>
          <w:rFonts w:ascii="Times New Roman" w:hAnsi="Times New Roman" w:cs="Times New Roman"/>
          <w:sz w:val="24"/>
        </w:rPr>
        <w:t>.</w:t>
      </w:r>
      <w:proofErr w:type="gramEnd"/>
      <w:r>
        <w:rPr>
          <w:rFonts w:ascii="Times New Roman" w:hAnsi="Times New Roman" w:cs="Times New Roman"/>
          <w:sz w:val="24"/>
        </w:rPr>
        <w:t xml:space="preserve">, &amp; Snyder, W.E. (2014) Pairwise interactions between functional groups improve biological control. </w:t>
      </w:r>
      <w:r>
        <w:rPr>
          <w:rFonts w:ascii="Times New Roman" w:hAnsi="Times New Roman" w:cs="Times New Roman"/>
          <w:i/>
          <w:iCs/>
          <w:sz w:val="24"/>
        </w:rPr>
        <w:t>Biological Control,</w:t>
      </w:r>
      <w:r>
        <w:rPr>
          <w:rFonts w:ascii="Times New Roman" w:hAnsi="Times New Roman" w:cs="Times New Roman"/>
          <w:sz w:val="24"/>
        </w:rPr>
        <w:t xml:space="preserve"> </w:t>
      </w:r>
      <w:r>
        <w:rPr>
          <w:rFonts w:ascii="Times New Roman" w:hAnsi="Times New Roman" w:cs="Times New Roman"/>
          <w:b/>
          <w:bCs/>
          <w:sz w:val="24"/>
        </w:rPr>
        <w:t>78</w:t>
      </w:r>
      <w:r>
        <w:rPr>
          <w:rFonts w:ascii="Times New Roman" w:hAnsi="Times New Roman" w:cs="Times New Roman"/>
          <w:sz w:val="24"/>
        </w:rPr>
        <w:t>, 49-54.</w:t>
      </w:r>
    </w:p>
    <w:p w14:paraId="6CE31DCC" w14:textId="77777777" w:rsidR="00CD013B" w:rsidRDefault="00CD013B" w:rsidP="00A42540">
      <w:pPr>
        <w:spacing w:after="0" w:line="480" w:lineRule="auto"/>
        <w:ind w:left="540" w:hanging="540"/>
        <w:contextualSpacing/>
        <w:rPr>
          <w:rFonts w:ascii="Times New Roman" w:hAnsi="Times New Roman" w:cs="Times New Roman"/>
          <w:sz w:val="24"/>
        </w:rPr>
      </w:pPr>
      <w:proofErr w:type="spellStart"/>
      <w:r w:rsidRPr="008553EA">
        <w:rPr>
          <w:rFonts w:ascii="Times New Roman" w:hAnsi="Times New Roman" w:cs="Times New Roman"/>
          <w:sz w:val="24"/>
        </w:rPr>
        <w:t>Paudel</w:t>
      </w:r>
      <w:proofErr w:type="spellEnd"/>
      <w:r w:rsidRPr="008553EA">
        <w:rPr>
          <w:rFonts w:ascii="Times New Roman" w:hAnsi="Times New Roman" w:cs="Times New Roman"/>
          <w:sz w:val="24"/>
        </w:rPr>
        <w:t xml:space="preserve">, S., </w:t>
      </w:r>
      <w:proofErr w:type="spellStart"/>
      <w:r w:rsidRPr="008553EA">
        <w:rPr>
          <w:rFonts w:ascii="Times New Roman" w:hAnsi="Times New Roman" w:cs="Times New Roman"/>
          <w:sz w:val="24"/>
        </w:rPr>
        <w:t>Bechinski</w:t>
      </w:r>
      <w:proofErr w:type="spellEnd"/>
      <w:r w:rsidRPr="008553EA">
        <w:rPr>
          <w:rFonts w:ascii="Times New Roman" w:hAnsi="Times New Roman" w:cs="Times New Roman"/>
          <w:sz w:val="24"/>
        </w:rPr>
        <w:t xml:space="preserve">, E.J., Stokes, B.S., </w:t>
      </w:r>
      <w:proofErr w:type="spellStart"/>
      <w:r w:rsidRPr="008553EA">
        <w:rPr>
          <w:rFonts w:ascii="Times New Roman" w:hAnsi="Times New Roman" w:cs="Times New Roman"/>
          <w:sz w:val="24"/>
        </w:rPr>
        <w:t>Pappu</w:t>
      </w:r>
      <w:proofErr w:type="spellEnd"/>
      <w:r w:rsidRPr="008553EA">
        <w:rPr>
          <w:rFonts w:ascii="Times New Roman" w:hAnsi="Times New Roman" w:cs="Times New Roman"/>
          <w:sz w:val="24"/>
        </w:rPr>
        <w:t xml:space="preserve">, H.R. &amp; Eigenbrode, S.D. (2018) Deriving economic models for pea aphid (Hemiptera: </w:t>
      </w:r>
      <w:proofErr w:type="spellStart"/>
      <w:r w:rsidRPr="008553EA">
        <w:rPr>
          <w:rFonts w:ascii="Times New Roman" w:hAnsi="Times New Roman" w:cs="Times New Roman"/>
          <w:sz w:val="24"/>
        </w:rPr>
        <w:t>Aphididae</w:t>
      </w:r>
      <w:proofErr w:type="spellEnd"/>
      <w:r w:rsidRPr="008553EA">
        <w:rPr>
          <w:rFonts w:ascii="Times New Roman" w:hAnsi="Times New Roman" w:cs="Times New Roman"/>
          <w:sz w:val="24"/>
        </w:rPr>
        <w:t xml:space="preserve">) as a direct-pest and a virus-vector on commercial lentils. </w:t>
      </w:r>
      <w:r w:rsidRPr="001424CC">
        <w:rPr>
          <w:rFonts w:ascii="Times New Roman" w:hAnsi="Times New Roman" w:cs="Times New Roman"/>
          <w:i/>
          <w:iCs/>
          <w:sz w:val="24"/>
        </w:rPr>
        <w:t>Journal of Economic Entomology</w:t>
      </w:r>
      <w:r w:rsidRPr="008553EA">
        <w:rPr>
          <w:rFonts w:ascii="Times New Roman" w:hAnsi="Times New Roman" w:cs="Times New Roman"/>
          <w:sz w:val="24"/>
        </w:rPr>
        <w:t xml:space="preserve">, </w:t>
      </w:r>
      <w:r w:rsidRPr="001424CC">
        <w:rPr>
          <w:rFonts w:ascii="Times New Roman" w:hAnsi="Times New Roman" w:cs="Times New Roman"/>
          <w:b/>
          <w:bCs/>
          <w:sz w:val="24"/>
        </w:rPr>
        <w:t>111</w:t>
      </w:r>
      <w:r w:rsidRPr="008553EA">
        <w:rPr>
          <w:rFonts w:ascii="Times New Roman" w:hAnsi="Times New Roman" w:cs="Times New Roman"/>
          <w:sz w:val="24"/>
        </w:rPr>
        <w:t>, 2225–2232.</w:t>
      </w:r>
    </w:p>
    <w:p w14:paraId="3DA1A857" w14:textId="77777777" w:rsidR="00CD013B" w:rsidRDefault="00CD013B" w:rsidP="00A42540">
      <w:pPr>
        <w:spacing w:after="0" w:line="480" w:lineRule="auto"/>
        <w:ind w:left="540" w:hanging="540"/>
        <w:contextualSpacing/>
        <w:rPr>
          <w:rFonts w:ascii="Times New Roman" w:hAnsi="Times New Roman" w:cs="Times New Roman"/>
          <w:sz w:val="24"/>
        </w:rPr>
      </w:pPr>
      <w:proofErr w:type="spellStart"/>
      <w:r w:rsidRPr="008553EA">
        <w:rPr>
          <w:rFonts w:ascii="Times New Roman" w:hAnsi="Times New Roman" w:cs="Times New Roman"/>
          <w:sz w:val="24"/>
        </w:rPr>
        <w:t>Preisser</w:t>
      </w:r>
      <w:proofErr w:type="spellEnd"/>
      <w:r w:rsidRPr="008553EA">
        <w:rPr>
          <w:rFonts w:ascii="Times New Roman" w:hAnsi="Times New Roman" w:cs="Times New Roman"/>
          <w:sz w:val="24"/>
        </w:rPr>
        <w:t xml:space="preserve">, L., </w:t>
      </w:r>
      <w:proofErr w:type="spellStart"/>
      <w:r w:rsidRPr="008553EA">
        <w:rPr>
          <w:rFonts w:ascii="Times New Roman" w:hAnsi="Times New Roman" w:cs="Times New Roman"/>
          <w:sz w:val="24"/>
        </w:rPr>
        <w:t>Orrock</w:t>
      </w:r>
      <w:proofErr w:type="spellEnd"/>
      <w:r w:rsidRPr="008553EA">
        <w:rPr>
          <w:rFonts w:ascii="Times New Roman" w:hAnsi="Times New Roman" w:cs="Times New Roman"/>
          <w:sz w:val="24"/>
        </w:rPr>
        <w:t xml:space="preserve">, L. &amp; Schmitz, J. (2007) Predator Hunting Mode and Habitat Domain Alter </w:t>
      </w:r>
      <w:proofErr w:type="spellStart"/>
      <w:r w:rsidRPr="008553EA">
        <w:rPr>
          <w:rFonts w:ascii="Times New Roman" w:hAnsi="Times New Roman" w:cs="Times New Roman"/>
          <w:sz w:val="24"/>
        </w:rPr>
        <w:t>Nonconsumptive</w:t>
      </w:r>
      <w:proofErr w:type="spellEnd"/>
      <w:r w:rsidRPr="008553EA">
        <w:rPr>
          <w:rFonts w:ascii="Times New Roman" w:hAnsi="Times New Roman" w:cs="Times New Roman"/>
          <w:sz w:val="24"/>
        </w:rPr>
        <w:t xml:space="preserve"> Effects in Predator-Prey</w:t>
      </w:r>
      <w:r>
        <w:rPr>
          <w:rFonts w:ascii="Times New Roman" w:hAnsi="Times New Roman" w:cs="Times New Roman"/>
          <w:sz w:val="24"/>
        </w:rPr>
        <w:t xml:space="preserve">. </w:t>
      </w:r>
      <w:r>
        <w:rPr>
          <w:rFonts w:ascii="Times New Roman" w:hAnsi="Times New Roman" w:cs="Times New Roman"/>
          <w:i/>
          <w:iCs/>
          <w:sz w:val="24"/>
        </w:rPr>
        <w:t xml:space="preserve">Ecology. </w:t>
      </w:r>
      <w:r w:rsidRPr="001424CC">
        <w:rPr>
          <w:rFonts w:ascii="Times New Roman" w:hAnsi="Times New Roman" w:cs="Times New Roman"/>
          <w:b/>
          <w:bCs/>
          <w:sz w:val="24"/>
        </w:rPr>
        <w:t>88</w:t>
      </w:r>
      <w:r w:rsidRPr="008553EA">
        <w:rPr>
          <w:rFonts w:ascii="Times New Roman" w:hAnsi="Times New Roman" w:cs="Times New Roman"/>
          <w:sz w:val="24"/>
        </w:rPr>
        <w:t>, 2744–2751.</w:t>
      </w:r>
    </w:p>
    <w:p w14:paraId="7DC3F15C" w14:textId="77777777" w:rsidR="00CD013B" w:rsidRDefault="00CD013B" w:rsidP="00A42540">
      <w:pPr>
        <w:spacing w:after="0" w:line="480" w:lineRule="auto"/>
        <w:ind w:left="540" w:hanging="540"/>
        <w:contextualSpacing/>
        <w:rPr>
          <w:rFonts w:ascii="Times New Roman" w:hAnsi="Times New Roman" w:cs="Times New Roman"/>
          <w:sz w:val="24"/>
        </w:rPr>
      </w:pPr>
      <w:r w:rsidRPr="00815A2A">
        <w:rPr>
          <w:rFonts w:ascii="Times New Roman" w:hAnsi="Times New Roman" w:cs="Times New Roman"/>
          <w:sz w:val="24"/>
        </w:rPr>
        <w:t>R Development Core Team. 2018. R version 3.5.2. R: A language and environment for statistical computing. R Foundation for Statistical Computing, Vienna, Austria.</w:t>
      </w:r>
    </w:p>
    <w:p w14:paraId="254440D2"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Sandhi, R.K. &amp; Reddy, G.V.P. (2020) Biology, Ecology, and Management Strategies for Pea Aphid (Hemiptera: </w:t>
      </w:r>
      <w:proofErr w:type="spellStart"/>
      <w:r w:rsidRPr="008553EA">
        <w:rPr>
          <w:rFonts w:ascii="Times New Roman" w:hAnsi="Times New Roman" w:cs="Times New Roman"/>
          <w:sz w:val="24"/>
        </w:rPr>
        <w:t>Aphididae</w:t>
      </w:r>
      <w:proofErr w:type="spellEnd"/>
      <w:r w:rsidRPr="008553EA">
        <w:rPr>
          <w:rFonts w:ascii="Times New Roman" w:hAnsi="Times New Roman" w:cs="Times New Roman"/>
          <w:sz w:val="24"/>
        </w:rPr>
        <w:t xml:space="preserve">) in Pulse Crops. </w:t>
      </w:r>
      <w:r w:rsidRPr="001424CC">
        <w:rPr>
          <w:rFonts w:ascii="Times New Roman" w:hAnsi="Times New Roman" w:cs="Times New Roman"/>
          <w:i/>
          <w:iCs/>
          <w:sz w:val="24"/>
        </w:rPr>
        <w:t>Journal of Integrated Pest Management</w:t>
      </w:r>
      <w:r w:rsidRPr="008553EA">
        <w:rPr>
          <w:rFonts w:ascii="Times New Roman" w:hAnsi="Times New Roman" w:cs="Times New Roman"/>
          <w:sz w:val="24"/>
        </w:rPr>
        <w:t xml:space="preserve">, </w:t>
      </w:r>
      <w:r w:rsidRPr="001424CC">
        <w:rPr>
          <w:rFonts w:ascii="Times New Roman" w:hAnsi="Times New Roman" w:cs="Times New Roman"/>
          <w:b/>
          <w:bCs/>
          <w:sz w:val="24"/>
        </w:rPr>
        <w:t>1</w:t>
      </w:r>
      <w:r>
        <w:rPr>
          <w:rFonts w:ascii="Times New Roman" w:hAnsi="Times New Roman" w:cs="Times New Roman"/>
          <w:b/>
          <w:bCs/>
          <w:sz w:val="24"/>
        </w:rPr>
        <w:t>1</w:t>
      </w:r>
      <w:r>
        <w:rPr>
          <w:rFonts w:ascii="Times New Roman" w:hAnsi="Times New Roman" w:cs="Times New Roman"/>
          <w:sz w:val="24"/>
        </w:rPr>
        <w:t xml:space="preserve">, 1-20. </w:t>
      </w:r>
    </w:p>
    <w:p w14:paraId="722B44CF"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Schmitz, O.J. (2007) Predator Diversity and Trophic Interactions. </w:t>
      </w:r>
      <w:r w:rsidRPr="003F2D47">
        <w:rPr>
          <w:rFonts w:ascii="Times New Roman" w:hAnsi="Times New Roman" w:cs="Times New Roman"/>
          <w:i/>
          <w:iCs/>
          <w:sz w:val="24"/>
        </w:rPr>
        <w:t>Ecology</w:t>
      </w:r>
      <w:r w:rsidRPr="008553EA">
        <w:rPr>
          <w:rFonts w:ascii="Times New Roman" w:hAnsi="Times New Roman" w:cs="Times New Roman"/>
          <w:sz w:val="24"/>
        </w:rPr>
        <w:t xml:space="preserve">, </w:t>
      </w:r>
      <w:r w:rsidRPr="003F2D47">
        <w:rPr>
          <w:rFonts w:ascii="Times New Roman" w:hAnsi="Times New Roman" w:cs="Times New Roman"/>
          <w:b/>
          <w:bCs/>
          <w:sz w:val="24"/>
        </w:rPr>
        <w:t>88</w:t>
      </w:r>
      <w:r w:rsidRPr="008553EA">
        <w:rPr>
          <w:rFonts w:ascii="Times New Roman" w:hAnsi="Times New Roman" w:cs="Times New Roman"/>
          <w:sz w:val="24"/>
        </w:rPr>
        <w:t>, 2415–2426.</w:t>
      </w:r>
    </w:p>
    <w:p w14:paraId="00FB9B5C"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lastRenderedPageBreak/>
        <w:t xml:space="preserve">Schmitz, O.J., Miller, J.R.B., Trainor, A.M. &amp; </w:t>
      </w:r>
      <w:proofErr w:type="spellStart"/>
      <w:r w:rsidRPr="008553EA">
        <w:rPr>
          <w:rFonts w:ascii="Times New Roman" w:hAnsi="Times New Roman" w:cs="Times New Roman"/>
          <w:sz w:val="24"/>
        </w:rPr>
        <w:t>Abrahms</w:t>
      </w:r>
      <w:proofErr w:type="spellEnd"/>
      <w:r w:rsidRPr="008553EA">
        <w:rPr>
          <w:rFonts w:ascii="Times New Roman" w:hAnsi="Times New Roman" w:cs="Times New Roman"/>
          <w:sz w:val="24"/>
        </w:rPr>
        <w:t xml:space="preserve">, B. (2017) Toward a community ecology of landscapes: predicting multiple predator-prey interactions across geographic space. </w:t>
      </w:r>
      <w:r w:rsidRPr="003F2D47">
        <w:rPr>
          <w:rFonts w:ascii="Times New Roman" w:hAnsi="Times New Roman" w:cs="Times New Roman"/>
          <w:i/>
          <w:iCs/>
          <w:sz w:val="24"/>
        </w:rPr>
        <w:t>Ecology</w:t>
      </w:r>
      <w:r w:rsidRPr="008553EA">
        <w:rPr>
          <w:rFonts w:ascii="Times New Roman" w:hAnsi="Times New Roman" w:cs="Times New Roman"/>
          <w:sz w:val="24"/>
        </w:rPr>
        <w:t xml:space="preserve">, </w:t>
      </w:r>
      <w:r w:rsidRPr="003F2D47">
        <w:rPr>
          <w:rFonts w:ascii="Times New Roman" w:hAnsi="Times New Roman" w:cs="Times New Roman"/>
          <w:b/>
          <w:bCs/>
          <w:sz w:val="24"/>
        </w:rPr>
        <w:t>98</w:t>
      </w:r>
      <w:r w:rsidRPr="008553EA">
        <w:rPr>
          <w:rFonts w:ascii="Times New Roman" w:hAnsi="Times New Roman" w:cs="Times New Roman"/>
          <w:sz w:val="24"/>
        </w:rPr>
        <w:t>, 2281–2292.</w:t>
      </w:r>
    </w:p>
    <w:p w14:paraId="3BA0C362" w14:textId="5763CFFF" w:rsidR="000D3206" w:rsidRDefault="00CD013B" w:rsidP="00A42540">
      <w:pPr>
        <w:spacing w:after="0" w:line="480" w:lineRule="auto"/>
        <w:ind w:left="540" w:hanging="540"/>
        <w:contextualSpacing/>
        <w:rPr>
          <w:rFonts w:ascii="Times New Roman" w:hAnsi="Times New Roman" w:cs="Times New Roman"/>
          <w:sz w:val="24"/>
        </w:rPr>
      </w:pPr>
      <w:r>
        <w:rPr>
          <w:rFonts w:ascii="Times New Roman" w:hAnsi="Times New Roman" w:cs="Times New Roman"/>
          <w:sz w:val="24"/>
        </w:rPr>
        <w:t xml:space="preserve">Sih, A., Englund, G., &amp; Wooster, D. (1998) Emergent impacts of multiple predators on prey. </w:t>
      </w:r>
      <w:r>
        <w:rPr>
          <w:rFonts w:ascii="Times New Roman" w:hAnsi="Times New Roman" w:cs="Times New Roman"/>
          <w:i/>
          <w:iCs/>
          <w:sz w:val="24"/>
        </w:rPr>
        <w:t>Trends in Ecology and Evolution</w:t>
      </w:r>
      <w:r>
        <w:rPr>
          <w:rFonts w:ascii="Times New Roman" w:hAnsi="Times New Roman" w:cs="Times New Roman"/>
          <w:sz w:val="24"/>
        </w:rPr>
        <w:t xml:space="preserve">, </w:t>
      </w:r>
      <w:r>
        <w:rPr>
          <w:rFonts w:ascii="Times New Roman" w:hAnsi="Times New Roman" w:cs="Times New Roman"/>
          <w:b/>
          <w:bCs/>
          <w:sz w:val="24"/>
        </w:rPr>
        <w:t>13</w:t>
      </w:r>
      <w:r>
        <w:rPr>
          <w:rFonts w:ascii="Times New Roman" w:hAnsi="Times New Roman" w:cs="Times New Roman"/>
          <w:sz w:val="24"/>
        </w:rPr>
        <w:t>, 350-355</w:t>
      </w:r>
    </w:p>
    <w:p w14:paraId="5AB867E3" w14:textId="77777777" w:rsidR="00CD013B" w:rsidRPr="008553EA"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Snyder, W.E. &amp; Ives, A.R. (2001) Generalist predators disrupt biological control by a specialist parasitoid. </w:t>
      </w:r>
      <w:r w:rsidRPr="003F2D47">
        <w:rPr>
          <w:rFonts w:ascii="Times New Roman" w:hAnsi="Times New Roman" w:cs="Times New Roman"/>
          <w:i/>
          <w:iCs/>
          <w:sz w:val="24"/>
        </w:rPr>
        <w:t>Ecology,</w:t>
      </w:r>
      <w:r w:rsidRPr="008553EA">
        <w:rPr>
          <w:rFonts w:ascii="Times New Roman" w:hAnsi="Times New Roman" w:cs="Times New Roman"/>
          <w:sz w:val="24"/>
        </w:rPr>
        <w:t xml:space="preserve"> </w:t>
      </w:r>
      <w:r w:rsidRPr="003F2D47">
        <w:rPr>
          <w:rFonts w:ascii="Times New Roman" w:hAnsi="Times New Roman" w:cs="Times New Roman"/>
          <w:b/>
          <w:bCs/>
          <w:sz w:val="24"/>
        </w:rPr>
        <w:t>82</w:t>
      </w:r>
      <w:r w:rsidRPr="008553EA">
        <w:rPr>
          <w:rFonts w:ascii="Times New Roman" w:hAnsi="Times New Roman" w:cs="Times New Roman"/>
          <w:sz w:val="24"/>
        </w:rPr>
        <w:t>, 705–716.</w:t>
      </w:r>
    </w:p>
    <w:p w14:paraId="03C9FA4D" w14:textId="1D3614CF" w:rsidR="000B21CD" w:rsidRPr="00131D82" w:rsidRDefault="00CD013B" w:rsidP="00A42540">
      <w:pPr>
        <w:spacing w:after="0" w:line="480" w:lineRule="auto"/>
        <w:ind w:left="540" w:hanging="540"/>
        <w:contextualSpacing/>
        <w:rPr>
          <w:rFonts w:ascii="Times New Roman" w:hAnsi="Times New Roman" w:cs="Times New Roman"/>
          <w:sz w:val="24"/>
        </w:rPr>
      </w:pPr>
      <w:r w:rsidRPr="008553EA">
        <w:rPr>
          <w:rFonts w:ascii="Times New Roman" w:hAnsi="Times New Roman" w:cs="Times New Roman"/>
          <w:sz w:val="24"/>
        </w:rPr>
        <w:t xml:space="preserve">Straub, C.S. &amp; Snyder, W.E. (2008) Increasing enemy biodiversity strengthens herbivore suppression on two plant species. </w:t>
      </w:r>
      <w:r w:rsidRPr="003F2D47">
        <w:rPr>
          <w:rFonts w:ascii="Times New Roman" w:hAnsi="Times New Roman" w:cs="Times New Roman"/>
          <w:i/>
          <w:iCs/>
          <w:sz w:val="24"/>
        </w:rPr>
        <w:t>Ecology</w:t>
      </w:r>
      <w:r w:rsidRPr="008553EA">
        <w:rPr>
          <w:rFonts w:ascii="Times New Roman" w:hAnsi="Times New Roman" w:cs="Times New Roman"/>
          <w:sz w:val="24"/>
        </w:rPr>
        <w:t xml:space="preserve">, </w:t>
      </w:r>
      <w:r w:rsidRPr="003F2D47">
        <w:rPr>
          <w:rFonts w:ascii="Times New Roman" w:hAnsi="Times New Roman" w:cs="Times New Roman"/>
          <w:b/>
          <w:bCs/>
          <w:sz w:val="24"/>
        </w:rPr>
        <w:t>89</w:t>
      </w:r>
      <w:r w:rsidRPr="008553EA">
        <w:rPr>
          <w:rFonts w:ascii="Times New Roman" w:hAnsi="Times New Roman" w:cs="Times New Roman"/>
          <w:sz w:val="24"/>
        </w:rPr>
        <w:t>, 1605–1615.</w:t>
      </w:r>
      <w:r w:rsidR="000B21CD">
        <w:rPr>
          <w:rFonts w:ascii="Times New Roman" w:hAnsi="Times New Roman" w:cs="Times New Roman"/>
          <w:sz w:val="24"/>
        </w:rPr>
        <w:t xml:space="preserve">Woodcock, B., </w:t>
      </w:r>
      <w:r w:rsidR="00131D82">
        <w:rPr>
          <w:rFonts w:ascii="Times New Roman" w:hAnsi="Times New Roman" w:cs="Times New Roman"/>
          <w:sz w:val="24"/>
        </w:rPr>
        <w:t xml:space="preserve">Heard, M. (2011) Disentangling the effects of predator hunting mode and habitat domain on the top-down control of insect herbivores. </w:t>
      </w:r>
      <w:r w:rsidR="00131D82">
        <w:rPr>
          <w:rFonts w:ascii="Times New Roman" w:hAnsi="Times New Roman" w:cs="Times New Roman"/>
          <w:i/>
          <w:iCs/>
          <w:sz w:val="24"/>
        </w:rPr>
        <w:t>Journal of Animal Ecology</w:t>
      </w:r>
      <w:r w:rsidR="00131D82">
        <w:rPr>
          <w:rFonts w:ascii="Times New Roman" w:hAnsi="Times New Roman" w:cs="Times New Roman"/>
          <w:sz w:val="24"/>
        </w:rPr>
        <w:t xml:space="preserve">, </w:t>
      </w:r>
      <w:r w:rsidR="00131D82">
        <w:rPr>
          <w:rFonts w:ascii="Times New Roman" w:hAnsi="Times New Roman" w:cs="Times New Roman"/>
          <w:b/>
          <w:bCs/>
          <w:sz w:val="24"/>
        </w:rPr>
        <w:t>80</w:t>
      </w:r>
      <w:r w:rsidR="00131D82">
        <w:rPr>
          <w:rFonts w:ascii="Times New Roman" w:hAnsi="Times New Roman" w:cs="Times New Roman"/>
          <w:sz w:val="24"/>
        </w:rPr>
        <w:t>, 495-503</w:t>
      </w:r>
    </w:p>
    <w:p w14:paraId="043B7597" w14:textId="77777777" w:rsidR="00CD013B" w:rsidRPr="003F2D47" w:rsidRDefault="00CD013B" w:rsidP="00A42540">
      <w:pPr>
        <w:spacing w:after="0" w:line="480" w:lineRule="auto"/>
        <w:ind w:left="540" w:hanging="540"/>
        <w:contextualSpacing/>
        <w:rPr>
          <w:rFonts w:ascii="Times New Roman" w:hAnsi="Times New Roman" w:cs="Times New Roman"/>
          <w:sz w:val="24"/>
          <w:szCs w:val="24"/>
        </w:rPr>
      </w:pPr>
      <w:r w:rsidRPr="003F2D47">
        <w:rPr>
          <w:rFonts w:ascii="Times New Roman" w:hAnsi="Times New Roman" w:cs="Times New Roman"/>
          <w:sz w:val="24"/>
          <w:szCs w:val="24"/>
        </w:rPr>
        <w:br w:type="page"/>
      </w:r>
    </w:p>
    <w:p w14:paraId="781ADD7F" w14:textId="77777777" w:rsidR="00CD013B" w:rsidRPr="003F2D47" w:rsidRDefault="00CD013B" w:rsidP="00CD013B">
      <w:pPr>
        <w:spacing w:line="480" w:lineRule="auto"/>
        <w:rPr>
          <w:rFonts w:ascii="Times New Roman" w:hAnsi="Times New Roman" w:cs="Times New Roman"/>
          <w:sz w:val="24"/>
          <w:szCs w:val="24"/>
        </w:rPr>
      </w:pPr>
      <w:r w:rsidRPr="003F2D47">
        <w:rPr>
          <w:rFonts w:ascii="Times New Roman" w:hAnsi="Times New Roman" w:cs="Times New Roman"/>
          <w:sz w:val="24"/>
          <w:szCs w:val="24"/>
        </w:rPr>
        <w:lastRenderedPageBreak/>
        <w:t>FIGURE LEGENDS</w:t>
      </w:r>
    </w:p>
    <w:p w14:paraId="39B04174" w14:textId="77777777" w:rsidR="00CD013B" w:rsidRPr="003F2D47" w:rsidRDefault="00CD013B" w:rsidP="00CD013B">
      <w:pPr>
        <w:spacing w:line="480" w:lineRule="auto"/>
        <w:rPr>
          <w:rFonts w:ascii="Times New Roman" w:hAnsi="Times New Roman" w:cs="Times New Roman"/>
          <w:sz w:val="24"/>
          <w:szCs w:val="24"/>
        </w:rPr>
      </w:pPr>
      <w:r w:rsidRPr="003F2D47">
        <w:rPr>
          <w:rFonts w:ascii="Times New Roman" w:hAnsi="Times New Roman" w:cs="Times New Roman"/>
          <w:b/>
          <w:bCs/>
          <w:sz w:val="24"/>
          <w:szCs w:val="24"/>
        </w:rPr>
        <w:t xml:space="preserve">Figure 1. </w:t>
      </w:r>
      <w:r w:rsidRPr="003F2D47">
        <w:rPr>
          <w:rFonts w:ascii="Times New Roman" w:hAnsi="Times New Roman" w:cs="Times New Roman"/>
          <w:sz w:val="24"/>
          <w:szCs w:val="24"/>
        </w:rPr>
        <w:t xml:space="preserve">Theorized multiple predator effects on prey and virus transmission contingent on habitat domain overlap in a multi-host system. a) Aphid vectors’ habitat domain consists of entire host plants, with their capacity to vector pathogens determined by abundance, interplant movement and on-host feeding location. b) Predators with distinct habitat domains may enhance predation risk by preventing prey escape and reduce virus transmission through capture of dispersing vectors. c) Predators with overlapping habitat domains are predicted to reduce predation risk due to interference interactions and enhance virus transmission by stimulating greater interplant movement. </w:t>
      </w:r>
    </w:p>
    <w:p w14:paraId="39CBE3C5" w14:textId="77777777" w:rsidR="00CD013B" w:rsidRPr="003F2D47" w:rsidRDefault="00CD013B" w:rsidP="00CD013B">
      <w:pPr>
        <w:spacing w:line="480" w:lineRule="auto"/>
        <w:rPr>
          <w:rFonts w:ascii="Times New Roman" w:hAnsi="Times New Roman" w:cs="Times New Roman"/>
          <w:sz w:val="24"/>
          <w:szCs w:val="24"/>
        </w:rPr>
      </w:pPr>
      <w:r w:rsidRPr="003F2D47">
        <w:rPr>
          <w:rFonts w:ascii="Times New Roman" w:hAnsi="Times New Roman" w:cs="Times New Roman"/>
          <w:b/>
          <w:bCs/>
          <w:sz w:val="24"/>
          <w:szCs w:val="24"/>
        </w:rPr>
        <w:t xml:space="preserve">Figure 2. </w:t>
      </w:r>
      <w:r w:rsidRPr="003F2D47">
        <w:rPr>
          <w:rFonts w:ascii="Times New Roman" w:hAnsi="Times New Roman" w:cs="Times New Roman"/>
          <w:sz w:val="24"/>
          <w:szCs w:val="24"/>
        </w:rPr>
        <w:t xml:space="preserve">Effects of predator treatments on mean aphid abundance and feeding location over time. Bars represent values from predator treatments, while points represent values from no-predator controls. Error bars indicate 95% confidence intervals.  </w:t>
      </w:r>
    </w:p>
    <w:p w14:paraId="5DEDD43B" w14:textId="3C46DDB2" w:rsidR="00CD013B" w:rsidRPr="003F2D47" w:rsidRDefault="00CD013B" w:rsidP="00CD013B">
      <w:pPr>
        <w:spacing w:line="480" w:lineRule="auto"/>
        <w:rPr>
          <w:rFonts w:ascii="Times New Roman" w:hAnsi="Times New Roman" w:cs="Times New Roman"/>
          <w:b/>
          <w:bCs/>
          <w:sz w:val="24"/>
          <w:szCs w:val="24"/>
        </w:rPr>
      </w:pPr>
      <w:r w:rsidRPr="003F2D47">
        <w:rPr>
          <w:rFonts w:ascii="Times New Roman" w:hAnsi="Times New Roman" w:cs="Times New Roman"/>
          <w:b/>
          <w:bCs/>
          <w:sz w:val="24"/>
          <w:szCs w:val="24"/>
        </w:rPr>
        <w:t xml:space="preserve">Figure 3. </w:t>
      </w:r>
      <w:r w:rsidRPr="003F2D47">
        <w:rPr>
          <w:rFonts w:ascii="Times New Roman" w:hAnsi="Times New Roman" w:cs="Times New Roman"/>
          <w:sz w:val="24"/>
          <w:szCs w:val="24"/>
        </w:rPr>
        <w:t xml:space="preserve">Effects of (a) paired predator treatments and (b-d) aphid abundance, feeding location, and dispersal on PEMV prevalence in field mesocosms. (a) Asterisk indicates significant difference from control (Tukey’s HSD test, α = .05). (b-d) Lines indicate predicted slope from binomial GLMM, and </w:t>
      </w:r>
      <w:r w:rsidRPr="003F2D47">
        <w:rPr>
          <w:rFonts w:ascii="Times New Roman" w:hAnsi="Times New Roman" w:cs="Times New Roman"/>
          <w:sz w:val="24"/>
          <w:szCs w:val="24"/>
          <w:lang w:val="el-GR"/>
        </w:rPr>
        <w:t>β</w:t>
      </w:r>
      <w:r w:rsidRPr="003F2D47">
        <w:rPr>
          <w:rFonts w:ascii="Times New Roman" w:hAnsi="Times New Roman" w:cs="Times New Roman"/>
          <w:sz w:val="24"/>
          <w:szCs w:val="24"/>
        </w:rPr>
        <w:t xml:space="preserve"> and p-values represent coefficients and significance tests from the model (</w:t>
      </w:r>
      <w:r w:rsidR="00FF3929">
        <w:rPr>
          <w:rFonts w:ascii="Times New Roman" w:hAnsi="Times New Roman" w:cs="Times New Roman"/>
          <w:sz w:val="24"/>
        </w:rPr>
        <w:t xml:space="preserve">Appendix S1: </w:t>
      </w:r>
      <w:r w:rsidRPr="003F2D47">
        <w:rPr>
          <w:rFonts w:ascii="Times New Roman" w:hAnsi="Times New Roman" w:cs="Times New Roman"/>
          <w:sz w:val="24"/>
          <w:szCs w:val="24"/>
        </w:rPr>
        <w:t>Table S1).</w:t>
      </w:r>
    </w:p>
    <w:p w14:paraId="336695C1" w14:textId="23730287" w:rsidR="00CD013B" w:rsidRPr="000D3206" w:rsidRDefault="00CD013B" w:rsidP="000D3206">
      <w:pPr>
        <w:spacing w:line="480" w:lineRule="auto"/>
        <w:rPr>
          <w:rFonts w:ascii="Times New Roman" w:hAnsi="Times New Roman" w:cs="Times New Roman"/>
          <w:b/>
          <w:bCs/>
          <w:sz w:val="24"/>
          <w:szCs w:val="24"/>
        </w:rPr>
      </w:pPr>
      <w:r w:rsidRPr="003F2D47">
        <w:rPr>
          <w:rFonts w:ascii="Times New Roman" w:hAnsi="Times New Roman" w:cs="Times New Roman"/>
          <w:sz w:val="24"/>
          <w:szCs w:val="24"/>
        </w:rPr>
        <w:br w:type="page"/>
      </w:r>
    </w:p>
    <w:p w14:paraId="018BCBE8" w14:textId="425C2788" w:rsidR="00CD013B" w:rsidRPr="000D3206" w:rsidRDefault="00CD013B" w:rsidP="00373EA0">
      <w:pPr>
        <w:suppressLineNumbers/>
        <w:spacing w:line="480" w:lineRule="auto"/>
        <w:rPr>
          <w:rFonts w:ascii="Times New Roman" w:hAnsi="Times New Roman" w:cs="Times New Roman"/>
          <w:b/>
          <w:bCs/>
          <w:sz w:val="24"/>
          <w:szCs w:val="24"/>
        </w:rPr>
      </w:pPr>
      <w:r w:rsidRPr="000D3206">
        <w:rPr>
          <w:rFonts w:ascii="Times New Roman" w:hAnsi="Times New Roman" w:cs="Times New Roman"/>
          <w:b/>
          <w:bCs/>
          <w:sz w:val="24"/>
          <w:szCs w:val="24"/>
        </w:rPr>
        <w:lastRenderedPageBreak/>
        <w:t>Figure 1</w:t>
      </w:r>
    </w:p>
    <w:p w14:paraId="6B1A3EFF" w14:textId="77777777" w:rsidR="00CD013B" w:rsidRPr="003F2D47" w:rsidRDefault="00CD013B" w:rsidP="00373EA0">
      <w:pPr>
        <w:suppressLineNumbers/>
        <w:spacing w:line="480" w:lineRule="auto"/>
        <w:rPr>
          <w:rFonts w:ascii="Times New Roman" w:hAnsi="Times New Roman" w:cs="Times New Roman"/>
          <w:sz w:val="24"/>
          <w:szCs w:val="24"/>
        </w:rPr>
      </w:pPr>
      <w:r w:rsidRPr="003F2D47">
        <w:rPr>
          <w:rFonts w:ascii="Times New Roman" w:hAnsi="Times New Roman" w:cs="Times New Roman"/>
          <w:noProof/>
          <w:sz w:val="24"/>
          <w:szCs w:val="24"/>
        </w:rPr>
        <w:drawing>
          <wp:inline distT="0" distB="0" distL="0" distR="0" wp14:anchorId="0F83BF44" wp14:editId="4C4D5BB5">
            <wp:extent cx="3839493" cy="56292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5520" cy="5638112"/>
                    </a:xfrm>
                    <a:prstGeom prst="rect">
                      <a:avLst/>
                    </a:prstGeom>
                    <a:noFill/>
                  </pic:spPr>
                </pic:pic>
              </a:graphicData>
            </a:graphic>
          </wp:inline>
        </w:drawing>
      </w:r>
    </w:p>
    <w:p w14:paraId="68EFB3EC" w14:textId="77777777" w:rsidR="00CD013B" w:rsidRPr="003F2D47" w:rsidRDefault="00CD013B" w:rsidP="00373EA0">
      <w:pPr>
        <w:suppressLineNumbers/>
        <w:spacing w:line="480" w:lineRule="auto"/>
        <w:rPr>
          <w:rFonts w:ascii="Times New Roman" w:hAnsi="Times New Roman" w:cs="Times New Roman"/>
          <w:sz w:val="24"/>
          <w:szCs w:val="24"/>
        </w:rPr>
      </w:pPr>
      <w:r w:rsidRPr="003F2D47">
        <w:rPr>
          <w:rFonts w:ascii="Times New Roman" w:hAnsi="Times New Roman" w:cs="Times New Roman"/>
          <w:sz w:val="24"/>
          <w:szCs w:val="24"/>
        </w:rPr>
        <w:br w:type="page"/>
      </w:r>
    </w:p>
    <w:p w14:paraId="4ED650B5" w14:textId="1FEDFD9F" w:rsidR="00CD013B" w:rsidRPr="000D3206" w:rsidRDefault="00CD013B" w:rsidP="00373EA0">
      <w:pPr>
        <w:suppressLineNumbers/>
        <w:spacing w:line="480" w:lineRule="auto"/>
        <w:rPr>
          <w:rFonts w:ascii="Times New Roman" w:hAnsi="Times New Roman" w:cs="Times New Roman"/>
          <w:b/>
          <w:bCs/>
          <w:sz w:val="24"/>
          <w:szCs w:val="24"/>
        </w:rPr>
      </w:pPr>
      <w:commentRangeStart w:id="176"/>
      <w:r w:rsidRPr="000D3206">
        <w:rPr>
          <w:rFonts w:ascii="Times New Roman" w:hAnsi="Times New Roman" w:cs="Times New Roman"/>
          <w:b/>
          <w:bCs/>
          <w:sz w:val="24"/>
          <w:szCs w:val="24"/>
        </w:rPr>
        <w:lastRenderedPageBreak/>
        <w:t>Figure 2</w:t>
      </w:r>
      <w:commentRangeEnd w:id="176"/>
      <w:r w:rsidR="00F67FFE">
        <w:rPr>
          <w:rStyle w:val="CommentReference"/>
        </w:rPr>
        <w:commentReference w:id="176"/>
      </w:r>
    </w:p>
    <w:p w14:paraId="0EE2FFC8" w14:textId="77777777" w:rsidR="00CD013B" w:rsidRPr="003F2D47" w:rsidRDefault="00CD013B" w:rsidP="00373EA0">
      <w:pPr>
        <w:suppressLineNumbers/>
        <w:spacing w:line="480" w:lineRule="auto"/>
        <w:rPr>
          <w:rFonts w:ascii="Times New Roman" w:hAnsi="Times New Roman" w:cs="Times New Roman"/>
          <w:b/>
          <w:bCs/>
          <w:sz w:val="24"/>
          <w:szCs w:val="24"/>
        </w:rPr>
      </w:pPr>
      <w:r w:rsidRPr="003F2D47">
        <w:rPr>
          <w:rFonts w:ascii="Times New Roman" w:hAnsi="Times New Roman" w:cs="Times New Roman"/>
          <w:b/>
          <w:bCs/>
          <w:noProof/>
          <w:sz w:val="24"/>
          <w:szCs w:val="24"/>
        </w:rPr>
        <w:drawing>
          <wp:inline distT="0" distB="0" distL="0" distR="0" wp14:anchorId="4EC41DF2" wp14:editId="54BDBC08">
            <wp:extent cx="5749811" cy="3441700"/>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7951" cy="3446572"/>
                    </a:xfrm>
                    <a:prstGeom prst="rect">
                      <a:avLst/>
                    </a:prstGeom>
                    <a:noFill/>
                  </pic:spPr>
                </pic:pic>
              </a:graphicData>
            </a:graphic>
          </wp:inline>
        </w:drawing>
      </w:r>
      <w:bookmarkStart w:id="177" w:name="_Hlk65501838"/>
    </w:p>
    <w:p w14:paraId="357B4ED5" w14:textId="77777777" w:rsidR="00CD013B" w:rsidRPr="003F2D47" w:rsidRDefault="00CD013B" w:rsidP="00373EA0">
      <w:pPr>
        <w:suppressLineNumbers/>
        <w:spacing w:line="480" w:lineRule="auto"/>
        <w:rPr>
          <w:rFonts w:ascii="Times New Roman" w:hAnsi="Times New Roman" w:cs="Times New Roman"/>
          <w:b/>
          <w:bCs/>
          <w:sz w:val="24"/>
          <w:szCs w:val="24"/>
        </w:rPr>
      </w:pPr>
      <w:r w:rsidRPr="003F2D47">
        <w:rPr>
          <w:rFonts w:ascii="Times New Roman" w:hAnsi="Times New Roman" w:cs="Times New Roman"/>
          <w:b/>
          <w:bCs/>
          <w:sz w:val="24"/>
          <w:szCs w:val="24"/>
        </w:rPr>
        <w:br w:type="page"/>
      </w:r>
    </w:p>
    <w:p w14:paraId="58562101" w14:textId="2CEA7A24" w:rsidR="00CD013B" w:rsidRPr="000D3206" w:rsidRDefault="00CD013B" w:rsidP="00373EA0">
      <w:pPr>
        <w:suppressLineNumbers/>
        <w:spacing w:line="480" w:lineRule="auto"/>
        <w:rPr>
          <w:rFonts w:ascii="Times New Roman" w:hAnsi="Times New Roman" w:cs="Times New Roman"/>
          <w:b/>
          <w:bCs/>
          <w:sz w:val="24"/>
          <w:szCs w:val="24"/>
        </w:rPr>
      </w:pPr>
      <w:r w:rsidRPr="000D3206">
        <w:rPr>
          <w:rFonts w:ascii="Times New Roman" w:hAnsi="Times New Roman" w:cs="Times New Roman"/>
          <w:b/>
          <w:bCs/>
          <w:sz w:val="24"/>
          <w:szCs w:val="24"/>
        </w:rPr>
        <w:lastRenderedPageBreak/>
        <w:t>Figure 3</w:t>
      </w:r>
      <w:bookmarkEnd w:id="177"/>
    </w:p>
    <w:p w14:paraId="7B3D1673" w14:textId="77777777" w:rsidR="00CD013B" w:rsidRPr="003F2D47" w:rsidRDefault="00CD013B" w:rsidP="00373EA0">
      <w:pPr>
        <w:suppressLineNumbers/>
        <w:spacing w:line="480" w:lineRule="auto"/>
        <w:rPr>
          <w:rFonts w:ascii="Times New Roman" w:hAnsi="Times New Roman" w:cs="Times New Roman"/>
          <w:b/>
          <w:bCs/>
          <w:sz w:val="24"/>
          <w:szCs w:val="24"/>
        </w:rPr>
      </w:pPr>
      <w:r w:rsidRPr="00E245E1">
        <w:rPr>
          <w:rFonts w:ascii="Times New Roman" w:hAnsi="Times New Roman" w:cs="Times New Roman"/>
          <w:b/>
          <w:bCs/>
          <w:noProof/>
          <w:sz w:val="24"/>
          <w:szCs w:val="24"/>
        </w:rPr>
        <w:drawing>
          <wp:inline distT="0" distB="0" distL="0" distR="0" wp14:anchorId="0DE3670F" wp14:editId="67F5705B">
            <wp:extent cx="5943600" cy="4489450"/>
            <wp:effectExtent l="0" t="0" r="0" b="6350"/>
            <wp:docPr id="22" name="Picture 2">
              <a:extLst xmlns:a="http://schemas.openxmlformats.org/drawingml/2006/main">
                <a:ext uri="{FF2B5EF4-FFF2-40B4-BE49-F238E27FC236}">
                  <a16:creationId xmlns:a16="http://schemas.microsoft.com/office/drawing/2014/main" id="{237BF2A5-3CD3-4184-8D90-D97C08EDB9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37BF2A5-3CD3-4184-8D90-D97C08EDB9BD}"/>
                        </a:ext>
                      </a:extLst>
                    </pic:cNvPr>
                    <pic:cNvPicPr>
                      <a:picLocks noChangeAspect="1"/>
                    </pic:cNvPicPr>
                  </pic:nvPicPr>
                  <pic:blipFill>
                    <a:blip r:embed="rId14"/>
                    <a:stretch>
                      <a:fillRect/>
                    </a:stretch>
                  </pic:blipFill>
                  <pic:spPr>
                    <a:xfrm>
                      <a:off x="0" y="0"/>
                      <a:ext cx="5943600" cy="4489450"/>
                    </a:xfrm>
                    <a:prstGeom prst="rect">
                      <a:avLst/>
                    </a:prstGeom>
                  </pic:spPr>
                </pic:pic>
              </a:graphicData>
            </a:graphic>
          </wp:inline>
        </w:drawing>
      </w:r>
    </w:p>
    <w:p w14:paraId="040BE6FB" w14:textId="660AB1B8" w:rsidR="00920919" w:rsidRPr="0003296D" w:rsidRDefault="00920919" w:rsidP="0003296D">
      <w:pPr>
        <w:suppressLineNumbers/>
        <w:spacing w:line="480" w:lineRule="auto"/>
        <w:rPr>
          <w:rFonts w:ascii="Times New Roman" w:hAnsi="Times New Roman" w:cs="Times New Roman"/>
          <w:b/>
          <w:bCs/>
          <w:sz w:val="24"/>
          <w:szCs w:val="24"/>
        </w:rPr>
      </w:pPr>
    </w:p>
    <w:sectPr w:rsidR="00920919" w:rsidRPr="0003296D" w:rsidSect="00842C90">
      <w:footerReference w:type="even" r:id="rId15"/>
      <w:footerReference w:type="default" r:id="rId16"/>
      <w:footerReference w:type="first" r:id="rId17"/>
      <w:pgSz w:w="12240" w:h="15840"/>
      <w:pgMar w:top="1440" w:right="1440" w:bottom="1440" w:left="1440" w:header="720" w:footer="720" w:gutter="0"/>
      <w:lnNumType w:countBy="1" w:restart="newSection"/>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iesl Oeller" w:date="2023-02-07T10:03:00Z" w:initials="LO">
    <w:p w14:paraId="30C85055" w14:textId="77777777" w:rsidR="00F5172C" w:rsidRDefault="00F5172C" w:rsidP="0012346F">
      <w:pPr>
        <w:pStyle w:val="CommentText"/>
      </w:pPr>
      <w:r>
        <w:rPr>
          <w:rStyle w:val="CommentReference"/>
        </w:rPr>
        <w:annotationRef/>
      </w:r>
      <w:r>
        <w:t>I hihglighted most instances of predator diversity so you can assess whether you want to change it</w:t>
      </w:r>
    </w:p>
  </w:comment>
  <w:comment w:id="7" w:author="Ben Lee" w:date="2023-02-16T09:08:00Z" w:initials="BL">
    <w:p w14:paraId="6C273427" w14:textId="77777777" w:rsidR="005A7223" w:rsidRDefault="005A7223" w:rsidP="005620DB">
      <w:pPr>
        <w:pStyle w:val="CommentText"/>
      </w:pPr>
      <w:r>
        <w:rPr>
          <w:rStyle w:val="CommentReference"/>
        </w:rPr>
        <w:annotationRef/>
      </w:r>
      <w:r>
        <w:t>Gonna send it and change all</w:t>
      </w:r>
    </w:p>
  </w:comment>
  <w:comment w:id="10" w:author="Liesl Oeller" w:date="2023-02-07T09:17:00Z" w:initials="LO">
    <w:p w14:paraId="78FFA754" w14:textId="1451924F" w:rsidR="007324B6" w:rsidRDefault="007324B6">
      <w:pPr>
        <w:pStyle w:val="CommentText"/>
      </w:pPr>
      <w:r>
        <w:rPr>
          <w:rStyle w:val="CommentReference"/>
        </w:rPr>
        <w:annotationRef/>
      </w:r>
      <w:r>
        <w:t>Reviewer 1:</w:t>
      </w:r>
    </w:p>
    <w:p w14:paraId="02C336A2" w14:textId="77777777" w:rsidR="007324B6" w:rsidRDefault="007324B6">
      <w:pPr>
        <w:pStyle w:val="CommentText"/>
      </w:pPr>
      <w:r>
        <w:t xml:space="preserve">Confusing. How are interactions between predator species evaluated by effects on prey abundance? </w:t>
      </w:r>
    </w:p>
    <w:p w14:paraId="161394BC" w14:textId="77777777" w:rsidR="007324B6" w:rsidRDefault="007324B6">
      <w:pPr>
        <w:pStyle w:val="CommentText"/>
      </w:pPr>
    </w:p>
    <w:p w14:paraId="6A11D16C" w14:textId="77777777" w:rsidR="007324B6" w:rsidRDefault="007324B6" w:rsidP="002C1FD7">
      <w:pPr>
        <w:pStyle w:val="CommentText"/>
      </w:pPr>
      <w:r>
        <w:t>And how does that relate to alterations in prey behavior? These are two different ideas.</w:t>
      </w:r>
    </w:p>
  </w:comment>
  <w:comment w:id="11" w:author="Ben Lee" w:date="2023-02-16T09:31:00Z" w:initials="BL">
    <w:p w14:paraId="06757482" w14:textId="77777777" w:rsidR="003542A1" w:rsidRDefault="003542A1" w:rsidP="00A8512E">
      <w:pPr>
        <w:pStyle w:val="CommentText"/>
      </w:pPr>
      <w:r>
        <w:rPr>
          <w:rStyle w:val="CommentReference"/>
        </w:rPr>
        <w:annotationRef/>
      </w:r>
      <w:r>
        <w:t>Because predation is usually viewed in a trophic context you dingleberry</w:t>
      </w:r>
    </w:p>
  </w:comment>
  <w:comment w:id="13" w:author="Liesl Oeller" w:date="2023-02-01T16:37:00Z" w:initials="LO">
    <w:p w14:paraId="7C08F5D1" w14:textId="08D2BDAD" w:rsidR="00B60400" w:rsidRDefault="00B60400" w:rsidP="00A20CCD">
      <w:pPr>
        <w:pStyle w:val="CommentText"/>
      </w:pPr>
      <w:r>
        <w:rPr>
          <w:rStyle w:val="CommentReference"/>
        </w:rPr>
        <w:annotationRef/>
      </w:r>
      <w:r>
        <w:t>Leaf predators= less aphids but more virus= no net effect</w:t>
      </w:r>
    </w:p>
  </w:comment>
  <w:comment w:id="14" w:author="Liesl Oeller" w:date="2023-02-01T16:43:00Z" w:initials="LO">
    <w:p w14:paraId="1ABCD79A" w14:textId="77777777" w:rsidR="00B60400" w:rsidRDefault="00B60400" w:rsidP="00B40A3D">
      <w:pPr>
        <w:pStyle w:val="CommentText"/>
      </w:pPr>
      <w:r>
        <w:rPr>
          <w:rStyle w:val="CommentReference"/>
        </w:rPr>
        <w:annotationRef/>
      </w:r>
      <w:r>
        <w:t>Inc predator diversity= less aphids but move to top of plant</w:t>
      </w:r>
    </w:p>
  </w:comment>
  <w:comment w:id="18" w:author="Liesl Oeller" w:date="2023-02-02T11:35:00Z" w:initials="LO">
    <w:p w14:paraId="1619D8EA" w14:textId="77777777" w:rsidR="005A1B86" w:rsidRDefault="005A1B86" w:rsidP="00BA22AD">
      <w:pPr>
        <w:pStyle w:val="CommentText"/>
      </w:pPr>
      <w:r>
        <w:rPr>
          <w:rStyle w:val="CommentReference"/>
        </w:rPr>
        <w:annotationRef/>
      </w:r>
      <w:r>
        <w:t>What is difference between additive and super-additive?</w:t>
      </w:r>
    </w:p>
  </w:comment>
  <w:comment w:id="20" w:author="Ben Lee" w:date="2023-02-16T09:29:00Z" w:initials="BL">
    <w:p w14:paraId="48DE6309" w14:textId="77777777" w:rsidR="003542A1" w:rsidRDefault="003542A1" w:rsidP="001456DB">
      <w:pPr>
        <w:pStyle w:val="CommentText"/>
      </w:pPr>
      <w:r>
        <w:rPr>
          <w:rStyle w:val="CommentReference"/>
        </w:rPr>
        <w:annotationRef/>
      </w:r>
      <w:r>
        <w:t xml:space="preserve">Super additive means "above additive effects" indicating predation rates higher than what each species could do alone </w:t>
      </w:r>
    </w:p>
  </w:comment>
  <w:comment w:id="19" w:author="Liesl Oeller" w:date="2023-02-07T09:17:00Z" w:initials="LO">
    <w:p w14:paraId="251ED330" w14:textId="1621DE3F" w:rsidR="007324B6" w:rsidRDefault="007324B6">
      <w:pPr>
        <w:pStyle w:val="CommentText"/>
      </w:pPr>
      <w:r>
        <w:rPr>
          <w:rStyle w:val="CommentReference"/>
        </w:rPr>
        <w:annotationRef/>
      </w:r>
      <w:r>
        <w:t>Reviewer 1:</w:t>
      </w:r>
    </w:p>
    <w:p w14:paraId="4290900B" w14:textId="77777777" w:rsidR="007324B6" w:rsidRDefault="007324B6" w:rsidP="00983510">
      <w:pPr>
        <w:pStyle w:val="CommentText"/>
      </w:pPr>
      <w:r>
        <w:t>additive, not “super-additive”</w:t>
      </w:r>
    </w:p>
  </w:comment>
  <w:comment w:id="21" w:author="Ben Lee" w:date="2023-02-16T09:29:00Z" w:initials="BL">
    <w:p w14:paraId="79929C4F" w14:textId="77777777" w:rsidR="00BB34B4" w:rsidRDefault="003542A1" w:rsidP="00BE7595">
      <w:pPr>
        <w:pStyle w:val="CommentText"/>
      </w:pPr>
      <w:r>
        <w:rPr>
          <w:rStyle w:val="CommentReference"/>
        </w:rPr>
        <w:annotationRef/>
      </w:r>
      <w:r w:rsidR="00BB34B4">
        <w:t>Incorrect, we specifically mean "more than additive" here. If the reviewer read the paper they would have a better understanding</w:t>
      </w:r>
    </w:p>
  </w:comment>
  <w:comment w:id="17" w:author="Liesl Oeller" w:date="2023-02-01T16:43:00Z" w:initials="LO">
    <w:p w14:paraId="44C420D6" w14:textId="4EFC5B17" w:rsidR="00B60400" w:rsidRDefault="00B60400" w:rsidP="00594C00">
      <w:pPr>
        <w:pStyle w:val="CommentText"/>
      </w:pPr>
      <w:r>
        <w:rPr>
          <w:rStyle w:val="CommentReference"/>
        </w:rPr>
        <w:annotationRef/>
      </w:r>
      <w:r>
        <w:t>Less efficient predator pairing= less virus</w:t>
      </w:r>
    </w:p>
  </w:comment>
  <w:comment w:id="22" w:author="Liesl Oeller" w:date="2023-02-01T16:45:00Z" w:initials="LO">
    <w:p w14:paraId="1E86F721" w14:textId="77777777" w:rsidR="0054719B" w:rsidRDefault="0054719B" w:rsidP="00923ABC">
      <w:pPr>
        <w:pStyle w:val="CommentText"/>
      </w:pPr>
      <w:r>
        <w:rPr>
          <w:rStyle w:val="CommentReference"/>
        </w:rPr>
        <w:annotationRef/>
      </w:r>
      <w:r>
        <w:t>More aphid eating by efficient pred pair affects virus transmission differently than aphid movement and feeding behavior.</w:t>
      </w:r>
    </w:p>
  </w:comment>
  <w:comment w:id="23" w:author="Liesl Oeller" w:date="2023-02-07T09:19:00Z" w:initials="LO">
    <w:p w14:paraId="4579F169" w14:textId="77777777" w:rsidR="007324B6" w:rsidRDefault="007324B6">
      <w:pPr>
        <w:pStyle w:val="CommentText"/>
      </w:pPr>
      <w:r>
        <w:rPr>
          <w:rStyle w:val="CommentReference"/>
        </w:rPr>
        <w:annotationRef/>
      </w:r>
      <w:r>
        <w:t>Reviewer 1:</w:t>
      </w:r>
    </w:p>
    <w:p w14:paraId="722F15CB" w14:textId="77777777" w:rsidR="007324B6" w:rsidRDefault="007324B6">
      <w:pPr>
        <w:pStyle w:val="CommentText"/>
      </w:pPr>
      <w:r>
        <w:t>You did not measure feeding behaviors, per say. I would call this feeding location throughout.</w:t>
      </w:r>
    </w:p>
    <w:p w14:paraId="136405FC" w14:textId="77777777" w:rsidR="007324B6" w:rsidRDefault="007324B6">
      <w:pPr>
        <w:pStyle w:val="CommentText"/>
      </w:pPr>
    </w:p>
    <w:p w14:paraId="10186E4E" w14:textId="77777777" w:rsidR="007324B6" w:rsidRDefault="007324B6" w:rsidP="00474453">
      <w:pPr>
        <w:pStyle w:val="CommentText"/>
      </w:pPr>
      <w:r>
        <w:t>Liesl: I think that where aphids feed is behavior? Maybe make that connection in the intro and reference a paper that also used aphid location as behavior.</w:t>
      </w:r>
    </w:p>
  </w:comment>
  <w:comment w:id="24" w:author="Ben Lee" w:date="2023-02-16T09:33:00Z" w:initials="BL">
    <w:p w14:paraId="7561B672" w14:textId="77777777" w:rsidR="00BB34B4" w:rsidRDefault="00BB34B4" w:rsidP="004B0FCD">
      <w:pPr>
        <w:pStyle w:val="CommentText"/>
      </w:pPr>
      <w:r>
        <w:rPr>
          <w:rStyle w:val="CommentReference"/>
        </w:rPr>
        <w:annotationRef/>
      </w:r>
      <w:r>
        <w:t>Feeding location is absolutely a behavior, but will clarify that later</w:t>
      </w:r>
    </w:p>
  </w:comment>
  <w:comment w:id="25" w:author="Liesl Oeller" w:date="2023-02-07T09:19:00Z" w:initials="LO">
    <w:p w14:paraId="26AD355D" w14:textId="633BC47A" w:rsidR="007324B6" w:rsidRDefault="007324B6">
      <w:pPr>
        <w:pStyle w:val="CommentText"/>
      </w:pPr>
      <w:r>
        <w:rPr>
          <w:rStyle w:val="CommentReference"/>
        </w:rPr>
        <w:annotationRef/>
      </w:r>
      <w:r>
        <w:t>Reviewer 1:</w:t>
      </w:r>
    </w:p>
    <w:p w14:paraId="1FFFC9A7" w14:textId="77777777" w:rsidR="007324B6" w:rsidRDefault="007324B6" w:rsidP="00D8523E">
      <w:pPr>
        <w:pStyle w:val="CommentText"/>
      </w:pPr>
      <w:r>
        <w:t>you did not test long term suppression on PEMV, so this speculative statement should be more of a future direction that a closing for your abstract.</w:t>
      </w:r>
    </w:p>
  </w:comment>
  <w:comment w:id="26" w:author="Ben Lee" w:date="2023-02-16T09:34:00Z" w:initials="BL">
    <w:p w14:paraId="6678B510" w14:textId="77777777" w:rsidR="00BB34B4" w:rsidRDefault="00BB34B4" w:rsidP="0002760F">
      <w:pPr>
        <w:pStyle w:val="CommentText"/>
      </w:pPr>
      <w:r>
        <w:rPr>
          <w:rStyle w:val="CommentReference"/>
        </w:rPr>
        <w:annotationRef/>
      </w:r>
      <w:r>
        <w:t>I disagree with this, yes it's speculative but is a direct assumption from highly reduced vector abundance. But also who cares and could delete if needed</w:t>
      </w:r>
    </w:p>
  </w:comment>
  <w:comment w:id="27" w:author="Liesl Oeller" w:date="2023-02-07T09:11:00Z" w:initials="LO">
    <w:p w14:paraId="0325AF13" w14:textId="28E98F13" w:rsidR="007324B6" w:rsidRDefault="007324B6">
      <w:pPr>
        <w:pStyle w:val="CommentText"/>
      </w:pPr>
      <w:r>
        <w:rPr>
          <w:rStyle w:val="CommentReference"/>
        </w:rPr>
        <w:annotationRef/>
      </w:r>
      <w:r>
        <w:t>Reviewer 1:</w:t>
      </w:r>
    </w:p>
    <w:p w14:paraId="57BA2658" w14:textId="77777777" w:rsidR="007324B6" w:rsidRDefault="007324B6">
      <w:pPr>
        <w:pStyle w:val="CommentText"/>
      </w:pPr>
      <w:r>
        <w:t xml:space="preserve">Little introduction to habitat domain theory, and how this work adds to it, makes the ecological argument of this paper weak. </w:t>
      </w:r>
    </w:p>
    <w:p w14:paraId="1B5DF1E3" w14:textId="77777777" w:rsidR="007324B6" w:rsidRDefault="007324B6">
      <w:pPr>
        <w:pStyle w:val="CommentText"/>
      </w:pPr>
    </w:p>
    <w:p w14:paraId="17A9E08F" w14:textId="77777777" w:rsidR="007324B6" w:rsidRDefault="007324B6" w:rsidP="00BB3357">
      <w:pPr>
        <w:pStyle w:val="CommentText"/>
      </w:pPr>
      <w:r>
        <w:t xml:space="preserve">How would you predict the current theory to hold up or change with this question? </w:t>
      </w:r>
    </w:p>
  </w:comment>
  <w:comment w:id="28" w:author="Ben Lee" w:date="2023-02-16T09:36:00Z" w:initials="BL">
    <w:p w14:paraId="5C743BED" w14:textId="77777777" w:rsidR="00BB34B4" w:rsidRDefault="00BB34B4" w:rsidP="001F6856">
      <w:pPr>
        <w:pStyle w:val="CommentText"/>
      </w:pPr>
      <w:r>
        <w:rPr>
          <w:rStyle w:val="CommentReference"/>
        </w:rPr>
        <w:annotationRef/>
      </w:r>
      <w:r>
        <w:t>Honestly this reviewer's critiques of the intro are that it should be longer, I am hesitant to lengthen it here given we are not resubmitting</w:t>
      </w:r>
    </w:p>
  </w:comment>
  <w:comment w:id="29" w:author="Liesl Oeller" w:date="2023-02-01T17:00:00Z" w:initials="LO">
    <w:p w14:paraId="00184F39" w14:textId="624A4723" w:rsidR="005F0544" w:rsidRDefault="005F0544" w:rsidP="00FA0333">
      <w:pPr>
        <w:pStyle w:val="CommentText"/>
      </w:pPr>
      <w:r>
        <w:rPr>
          <w:rStyle w:val="CommentReference"/>
        </w:rPr>
        <w:annotationRef/>
      </w:r>
      <w:r>
        <w:t>Predators in diff niches more efficient than predators in same niche (competition, cannibalism)</w:t>
      </w:r>
    </w:p>
  </w:comment>
  <w:comment w:id="32" w:author="Liesl Oeller" w:date="2023-02-01T17:01:00Z" w:initials="LO">
    <w:p w14:paraId="608076F6" w14:textId="77777777" w:rsidR="005F0544" w:rsidRDefault="005F0544" w:rsidP="0095720E">
      <w:pPr>
        <w:pStyle w:val="CommentText"/>
      </w:pPr>
      <w:r>
        <w:rPr>
          <w:rStyle w:val="CommentReference"/>
        </w:rPr>
        <w:annotationRef/>
      </w:r>
      <w:r>
        <w:t>What does this mean?</w:t>
      </w:r>
    </w:p>
  </w:comment>
  <w:comment w:id="33" w:author="Ben Lee" w:date="2023-02-16T09:40:00Z" w:initials="BL">
    <w:p w14:paraId="6745BEB3" w14:textId="77777777" w:rsidR="00BB34B4" w:rsidRDefault="00BB34B4" w:rsidP="008E480F">
      <w:pPr>
        <w:pStyle w:val="CommentText"/>
      </w:pPr>
      <w:r>
        <w:rPr>
          <w:rStyle w:val="CommentReference"/>
        </w:rPr>
        <w:annotationRef/>
      </w:r>
      <w:r>
        <w:t>Changed to population dynamics, we just mean changed behavior affects abundance/populations, but other ecosystem functions (e.g. pathogen transmission)</w:t>
      </w:r>
    </w:p>
  </w:comment>
  <w:comment w:id="36" w:author="Liesl Oeller" w:date="2023-02-01T17:02:00Z" w:initials="LO">
    <w:p w14:paraId="71F2DA1D" w14:textId="36686DDB" w:rsidR="005F0544" w:rsidRDefault="005F0544" w:rsidP="00F565E1">
      <w:pPr>
        <w:pStyle w:val="CommentText"/>
      </w:pPr>
      <w:r>
        <w:rPr>
          <w:rStyle w:val="CommentReference"/>
        </w:rPr>
        <w:annotationRef/>
      </w:r>
      <w:r>
        <w:t>Dave's favorite first paragraph transition- Is this true tho</w:t>
      </w:r>
    </w:p>
  </w:comment>
  <w:comment w:id="37" w:author="Ben Lee" w:date="2023-02-16T09:37:00Z" w:initials="BL">
    <w:p w14:paraId="0B423C36" w14:textId="77777777" w:rsidR="00BB34B4" w:rsidRDefault="00BB34B4" w:rsidP="00152D79">
      <w:pPr>
        <w:pStyle w:val="CommentText"/>
      </w:pPr>
      <w:r>
        <w:rPr>
          <w:rStyle w:val="CommentReference"/>
        </w:rPr>
        <w:annotationRef/>
      </w:r>
      <w:r>
        <w:t>Surprisingly is true, essentially all literature is on populations responses</w:t>
      </w:r>
    </w:p>
  </w:comment>
  <w:comment w:id="38" w:author="Liesl Oeller" w:date="2023-02-07T09:13:00Z" w:initials="LO">
    <w:p w14:paraId="2B940FDB" w14:textId="758104D1" w:rsidR="007324B6" w:rsidRDefault="007324B6">
      <w:pPr>
        <w:pStyle w:val="CommentText"/>
      </w:pPr>
      <w:r>
        <w:rPr>
          <w:rStyle w:val="CommentReference"/>
        </w:rPr>
        <w:annotationRef/>
      </w:r>
      <w:r>
        <w:t>Reviewer 1:</w:t>
      </w:r>
    </w:p>
    <w:p w14:paraId="55ACBAD3" w14:textId="77777777" w:rsidR="007324B6" w:rsidRDefault="007324B6" w:rsidP="00F92AC9">
      <w:pPr>
        <w:pStyle w:val="CommentText"/>
      </w:pPr>
      <w:r>
        <w:t xml:space="preserve">The authors also gloss over the importance of understanding virus transmission dynamics and how prey behavioral responses to predators can modulate transmission, which would help to set up the works importance to the field. </w:t>
      </w:r>
    </w:p>
  </w:comment>
  <w:comment w:id="39" w:author="Ben Lee" w:date="2023-02-16T10:17:00Z" w:initials="BL">
    <w:p w14:paraId="7B2872BA" w14:textId="77777777" w:rsidR="0041083E" w:rsidRDefault="0041083E" w:rsidP="004769A9">
      <w:pPr>
        <w:pStyle w:val="CommentText"/>
      </w:pPr>
      <w:r>
        <w:rPr>
          <w:rStyle w:val="CommentReference"/>
        </w:rPr>
        <w:annotationRef/>
      </w:r>
      <w:r>
        <w:t>We kinda intentionally didn't get into virus transmission modes here and I would like to keep it that way if possible, but reviewers might end up wanting that included</w:t>
      </w:r>
    </w:p>
  </w:comment>
  <w:comment w:id="45" w:author="Liesl Oeller" w:date="2023-02-01T17:04:00Z" w:initials="LO">
    <w:p w14:paraId="2275F348" w14:textId="67142838" w:rsidR="005F0544" w:rsidRDefault="005F0544" w:rsidP="00441F80">
      <w:pPr>
        <w:pStyle w:val="CommentText"/>
      </w:pPr>
      <w:r>
        <w:rPr>
          <w:rStyle w:val="CommentReference"/>
        </w:rPr>
        <w:annotationRef/>
      </w:r>
      <w:r>
        <w:t>Check citation formatting after journal is decided</w:t>
      </w:r>
    </w:p>
  </w:comment>
  <w:comment w:id="89" w:author="Ben Lee" w:date="2023-02-16T11:18:00Z" w:initials="BL">
    <w:p w14:paraId="4FDEC0B6" w14:textId="77777777" w:rsidR="000F70B1" w:rsidRDefault="000F70B1" w:rsidP="004940A8">
      <w:pPr>
        <w:pStyle w:val="CommentText"/>
      </w:pPr>
      <w:r>
        <w:rPr>
          <w:rStyle w:val="CommentReference"/>
        </w:rPr>
        <w:annotationRef/>
      </w:r>
      <w:r>
        <w:t>Really dancing around the virus transmission mode importance here, may just want to be clear about that an elaborate</w:t>
      </w:r>
    </w:p>
  </w:comment>
  <w:comment w:id="98" w:author="Liesl Oeller" w:date="2023-02-01T17:07:00Z" w:initials="LO">
    <w:p w14:paraId="034F7399" w14:textId="7C22523F" w:rsidR="00EA774D" w:rsidRDefault="00EA774D" w:rsidP="00ED5022">
      <w:pPr>
        <w:pStyle w:val="CommentText"/>
      </w:pPr>
      <w:r>
        <w:rPr>
          <w:rStyle w:val="CommentReference"/>
        </w:rPr>
        <w:annotationRef/>
      </w:r>
      <w:r>
        <w:t>Hm..very vague</w:t>
      </w:r>
    </w:p>
  </w:comment>
  <w:comment w:id="99" w:author="Ben Lee" w:date="2023-02-16T11:15:00Z" w:initials="BL">
    <w:p w14:paraId="178EA4E9" w14:textId="77777777" w:rsidR="000F70B1" w:rsidRDefault="000F70B1" w:rsidP="00333E91">
      <w:pPr>
        <w:pStyle w:val="CommentText"/>
      </w:pPr>
      <w:r>
        <w:rPr>
          <w:rStyle w:val="CommentReference"/>
        </w:rPr>
        <w:annotationRef/>
      </w:r>
      <w:r>
        <w:t>Agreed and changed</w:t>
      </w:r>
    </w:p>
  </w:comment>
  <w:comment w:id="106" w:author="Liesl Oeller" w:date="2023-02-07T09:24:00Z" w:initials="LO">
    <w:p w14:paraId="116E1D8C" w14:textId="3998E2AC" w:rsidR="00047044" w:rsidRDefault="00047044" w:rsidP="00B85D6E">
      <w:pPr>
        <w:pStyle w:val="CommentText"/>
      </w:pPr>
      <w:r>
        <w:rPr>
          <w:rStyle w:val="CommentReference"/>
        </w:rPr>
        <w:annotationRef/>
      </w:r>
      <w:r>
        <w:t>Reviewer 1 says to add this to intro but idk</w:t>
      </w:r>
    </w:p>
  </w:comment>
  <w:comment w:id="107" w:author="Ben Lee" w:date="2023-02-16T09:44:00Z" w:initials="BL">
    <w:p w14:paraId="2AEC100C" w14:textId="77777777" w:rsidR="00A216AB" w:rsidRDefault="00A216AB" w:rsidP="00304CD2">
      <w:pPr>
        <w:pStyle w:val="CommentText"/>
      </w:pPr>
      <w:r>
        <w:rPr>
          <w:rStyle w:val="CommentReference"/>
        </w:rPr>
        <w:annotationRef/>
      </w:r>
      <w:r>
        <w:t>This may be a journal-specific decision, but several papers follow this format and I prefer it. Reduces a lot of technical language from the intro and puts it into an experimentally relevant context</w:t>
      </w:r>
    </w:p>
  </w:comment>
  <w:comment w:id="112" w:author="Liesl Oeller" w:date="2023-02-07T09:26:00Z" w:initials="LO">
    <w:p w14:paraId="70A96C1A" w14:textId="1AD2B13B" w:rsidR="00047044" w:rsidRDefault="00047044">
      <w:pPr>
        <w:pStyle w:val="CommentText"/>
      </w:pPr>
      <w:r>
        <w:rPr>
          <w:rStyle w:val="CommentReference"/>
        </w:rPr>
        <w:annotationRef/>
      </w:r>
      <w:r>
        <w:t>Reviewer 1:</w:t>
      </w:r>
    </w:p>
    <w:p w14:paraId="360BA8FC" w14:textId="77777777" w:rsidR="00047044" w:rsidRDefault="00047044" w:rsidP="002803FA">
      <w:pPr>
        <w:pStyle w:val="CommentText"/>
      </w:pPr>
      <w:r>
        <w:t>Is this spacing typical of what you would see in a field?</w:t>
      </w:r>
    </w:p>
  </w:comment>
  <w:comment w:id="113" w:author="Liesl Oeller" w:date="2023-02-07T09:26:00Z" w:initials="LO">
    <w:p w14:paraId="0CEB8551" w14:textId="77777777" w:rsidR="00047044" w:rsidRDefault="00047044">
      <w:pPr>
        <w:pStyle w:val="CommentText"/>
      </w:pPr>
      <w:r>
        <w:rPr>
          <w:rStyle w:val="CommentReference"/>
        </w:rPr>
        <w:annotationRef/>
      </w:r>
      <w:r>
        <w:t>Reviewer 1:</w:t>
      </w:r>
    </w:p>
    <w:p w14:paraId="76F0BB70" w14:textId="77777777" w:rsidR="00047044" w:rsidRDefault="00047044" w:rsidP="00267E00">
      <w:pPr>
        <w:pStyle w:val="CommentText"/>
      </w:pPr>
      <w:r>
        <w:t>Were the aphid adults used aptera?</w:t>
      </w:r>
    </w:p>
  </w:comment>
  <w:comment w:id="114" w:author="Liesl Oeller" w:date="2023-02-02T09:18:00Z" w:initials="LO">
    <w:p w14:paraId="6931FF84" w14:textId="63D65D6F" w:rsidR="00AC654D" w:rsidRDefault="00AC654D" w:rsidP="003D5D9D">
      <w:pPr>
        <w:pStyle w:val="CommentText"/>
      </w:pPr>
      <w:r>
        <w:rPr>
          <w:rStyle w:val="CommentReference"/>
        </w:rPr>
        <w:annotationRef/>
      </w:r>
      <w:r>
        <w:t>Did you take the bug dorm off and not put it back on?</w:t>
      </w:r>
    </w:p>
  </w:comment>
  <w:comment w:id="115" w:author="Liesl Oeller" w:date="2023-02-07T09:56:00Z" w:initials="LO">
    <w:p w14:paraId="182160E7" w14:textId="77777777" w:rsidR="001E5083" w:rsidRDefault="001E5083">
      <w:pPr>
        <w:pStyle w:val="CommentText"/>
      </w:pPr>
      <w:r>
        <w:rPr>
          <w:rStyle w:val="CommentReference"/>
        </w:rPr>
        <w:annotationRef/>
      </w:r>
      <w:r>
        <w:t>Reviewer 2:</w:t>
      </w:r>
    </w:p>
    <w:p w14:paraId="538F4027" w14:textId="77777777" w:rsidR="001E5083" w:rsidRDefault="001E5083">
      <w:pPr>
        <w:pStyle w:val="CommentText"/>
      </w:pPr>
    </w:p>
    <w:p w14:paraId="3359A72F" w14:textId="77777777" w:rsidR="001E5083" w:rsidRDefault="001E5083" w:rsidP="00147BDF">
      <w:pPr>
        <w:pStyle w:val="CommentText"/>
      </w:pPr>
      <w:r>
        <w:t>I wonder if the number of aphids was counted before the addition of the predators. (Liesl: they were) If so, why wasn't it included in the models, as this stochasticity-based variation might also have an effect.</w:t>
      </w:r>
    </w:p>
  </w:comment>
  <w:comment w:id="116" w:author="Liesl Oeller" w:date="2023-02-07T09:55:00Z" w:initials="LO">
    <w:p w14:paraId="3514495D" w14:textId="584462A2" w:rsidR="001E5083" w:rsidRDefault="001E5083">
      <w:pPr>
        <w:pStyle w:val="CommentText"/>
      </w:pPr>
      <w:r>
        <w:rPr>
          <w:rStyle w:val="CommentReference"/>
        </w:rPr>
        <w:annotationRef/>
      </w:r>
      <w:r>
        <w:t>Reviewer 2:</w:t>
      </w:r>
    </w:p>
    <w:p w14:paraId="664F330C" w14:textId="77777777" w:rsidR="001E5083" w:rsidRDefault="001E5083">
      <w:pPr>
        <w:pStyle w:val="CommentText"/>
      </w:pPr>
      <w:r>
        <w:t>I must admit I did not fully understand the statistical models, specifically the choice to include the day as a fixed factor instead of using a time series analysis.</w:t>
      </w:r>
    </w:p>
    <w:p w14:paraId="07665164" w14:textId="77777777" w:rsidR="001E5083" w:rsidRDefault="001E5083">
      <w:pPr>
        <w:pStyle w:val="CommentText"/>
      </w:pPr>
    </w:p>
    <w:p w14:paraId="7B4D30BB" w14:textId="77777777" w:rsidR="001E5083" w:rsidRDefault="001E5083">
      <w:pPr>
        <w:pStyle w:val="CommentText"/>
      </w:pPr>
      <w:r>
        <w:t>I suspect that a different (possibly more correct)</w:t>
      </w:r>
    </w:p>
    <w:p w14:paraId="5B537A1B" w14:textId="77777777" w:rsidR="001E5083" w:rsidRDefault="001E5083">
      <w:pPr>
        <w:pStyle w:val="CommentText"/>
      </w:pPr>
      <w:r>
        <w:t>way of analyzing the data might reveal different statistical outcomes and alter the result interpretation.</w:t>
      </w:r>
    </w:p>
    <w:p w14:paraId="2C804789" w14:textId="77777777" w:rsidR="001E5083" w:rsidRDefault="001E5083">
      <w:pPr>
        <w:pStyle w:val="CommentText"/>
      </w:pPr>
    </w:p>
    <w:p w14:paraId="730C878B" w14:textId="77777777" w:rsidR="001E5083" w:rsidRDefault="001E5083" w:rsidP="00FC76D4">
      <w:pPr>
        <w:pStyle w:val="CommentText"/>
      </w:pPr>
      <w:r>
        <w:t>Another more straightforward approach would be to focus only on the final results of day 6.</w:t>
      </w:r>
    </w:p>
  </w:comment>
  <w:comment w:id="118" w:author="Liesl Oeller" w:date="2023-02-07T09:15:00Z" w:initials="LO">
    <w:p w14:paraId="08F4823A" w14:textId="04BF7D09" w:rsidR="007324B6" w:rsidRDefault="007324B6">
      <w:pPr>
        <w:pStyle w:val="CommentText"/>
      </w:pPr>
      <w:r>
        <w:rPr>
          <w:rStyle w:val="CommentReference"/>
        </w:rPr>
        <w:annotationRef/>
      </w:r>
      <w:r>
        <w:t>Reviewer 1:</w:t>
      </w:r>
    </w:p>
    <w:p w14:paraId="2734A06C" w14:textId="77777777" w:rsidR="007324B6" w:rsidRDefault="007324B6">
      <w:pPr>
        <w:pStyle w:val="CommentText"/>
      </w:pPr>
      <w:r>
        <w:t xml:space="preserve">The results are presented in an incredibly confusing fashion that makes the main results very difficult to see (I had to make a table to fully grasp them). </w:t>
      </w:r>
    </w:p>
    <w:p w14:paraId="28FB0F4D" w14:textId="77777777" w:rsidR="007324B6" w:rsidRDefault="007324B6">
      <w:pPr>
        <w:pStyle w:val="CommentText"/>
      </w:pPr>
    </w:p>
    <w:p w14:paraId="11935D4F" w14:textId="77777777" w:rsidR="007324B6" w:rsidRDefault="007324B6" w:rsidP="0075623C">
      <w:pPr>
        <w:pStyle w:val="CommentText"/>
      </w:pPr>
      <w:r>
        <w:t xml:space="preserve">Many “significant” findings are reported along with non-significant but suggestive patterns, but there are many results that are simply not reported. </w:t>
      </w:r>
    </w:p>
  </w:comment>
  <w:comment w:id="119" w:author="Liesl Oeller" w:date="2023-02-07T09:31:00Z" w:initials="LO">
    <w:p w14:paraId="02AAFCFD" w14:textId="77777777" w:rsidR="00047044" w:rsidRDefault="00047044">
      <w:pPr>
        <w:pStyle w:val="CommentText"/>
      </w:pPr>
      <w:r>
        <w:rPr>
          <w:rStyle w:val="CommentReference"/>
        </w:rPr>
        <w:annotationRef/>
      </w:r>
      <w:r>
        <w:t>Reviewer 1:</w:t>
      </w:r>
    </w:p>
    <w:p w14:paraId="76037FE7" w14:textId="77777777" w:rsidR="00047044" w:rsidRDefault="00047044" w:rsidP="00FF07C9">
      <w:pPr>
        <w:pStyle w:val="CommentText"/>
      </w:pPr>
      <w:r>
        <w:t xml:space="preserve">You might consider a table in your paper for these data. You present abundance results for all combinations except for C. sept and H. con. You do not present results on aphid feeding location for 3/6 treatments and only present dispersal data on 2/6. </w:t>
      </w:r>
    </w:p>
  </w:comment>
  <w:comment w:id="120" w:author="Liesl Oeller" w:date="2023-02-02T12:12:00Z" w:initials="LO">
    <w:p w14:paraId="49EDE40F" w14:textId="595D5E06" w:rsidR="0044105F" w:rsidRDefault="0044105F" w:rsidP="00F90D2A">
      <w:pPr>
        <w:pStyle w:val="CommentText"/>
      </w:pPr>
      <w:r>
        <w:rPr>
          <w:rStyle w:val="CommentReference"/>
        </w:rPr>
        <w:annotationRef/>
      </w:r>
      <w:r>
        <w:t>Same species paired predators right?</w:t>
      </w:r>
    </w:p>
  </w:comment>
  <w:comment w:id="121" w:author="Liesl Oeller" w:date="2023-02-07T09:27:00Z" w:initials="LO">
    <w:p w14:paraId="6ADF5DBD" w14:textId="77777777" w:rsidR="00047044" w:rsidRDefault="00047044">
      <w:pPr>
        <w:pStyle w:val="CommentText"/>
      </w:pPr>
      <w:r>
        <w:rPr>
          <w:rStyle w:val="CommentReference"/>
        </w:rPr>
        <w:annotationRef/>
      </w:r>
      <w:r>
        <w:t>Reviewer 1:</w:t>
      </w:r>
    </w:p>
    <w:p w14:paraId="09336409" w14:textId="77777777" w:rsidR="00047044" w:rsidRDefault="00047044" w:rsidP="00682C57">
      <w:pPr>
        <w:pStyle w:val="CommentText"/>
      </w:pPr>
      <w:r>
        <w:t>C. Sep and H. convergens predators reduced aphid abundance, but P. mel did not (pvalue).</w:t>
      </w:r>
    </w:p>
  </w:comment>
  <w:comment w:id="122" w:author="Liesl Oeller" w:date="2023-02-02T12:14:00Z" w:initials="LO">
    <w:p w14:paraId="13B06BBC" w14:textId="4D60564F" w:rsidR="0044105F" w:rsidRDefault="0044105F" w:rsidP="00052717">
      <w:pPr>
        <w:pStyle w:val="CommentText"/>
      </w:pPr>
      <w:r>
        <w:rPr>
          <w:rStyle w:val="CommentReference"/>
        </w:rPr>
        <w:annotationRef/>
      </w:r>
      <w:r>
        <w:t>"pairing" might be a better word, interaction I think as describing statistical effects</w:t>
      </w:r>
    </w:p>
  </w:comment>
  <w:comment w:id="123" w:author="Liesl Oeller" w:date="2023-02-02T13:47:00Z" w:initials="LO">
    <w:p w14:paraId="5FC69633" w14:textId="77777777" w:rsidR="00E517F2" w:rsidRDefault="00E517F2" w:rsidP="00C8573A">
      <w:pPr>
        <w:pStyle w:val="CommentText"/>
      </w:pPr>
      <w:r>
        <w:rPr>
          <w:rStyle w:val="CommentReference"/>
        </w:rPr>
        <w:annotationRef/>
      </w:r>
      <w:r>
        <w:t>"same species pairs"?</w:t>
      </w:r>
    </w:p>
  </w:comment>
  <w:comment w:id="124" w:author="Liesl Oeller" w:date="2023-02-07T09:28:00Z" w:initials="LO">
    <w:p w14:paraId="259AA4CC" w14:textId="77777777" w:rsidR="00047044" w:rsidRDefault="00047044">
      <w:pPr>
        <w:pStyle w:val="CommentText"/>
      </w:pPr>
      <w:r>
        <w:rPr>
          <w:rStyle w:val="CommentReference"/>
        </w:rPr>
        <w:annotationRef/>
      </w:r>
      <w:r>
        <w:t>Reviewer 1:</w:t>
      </w:r>
    </w:p>
    <w:p w14:paraId="526901B6" w14:textId="77777777" w:rsidR="00047044" w:rsidRDefault="00047044" w:rsidP="00130918">
      <w:pPr>
        <w:pStyle w:val="CommentText"/>
      </w:pPr>
      <w:r>
        <w:t>“beyond that of individual effects” is not informative. What was the % difference?</w:t>
      </w:r>
    </w:p>
  </w:comment>
  <w:comment w:id="125" w:author="Liesl Oeller" w:date="2023-02-07T09:29:00Z" w:initials="LO">
    <w:p w14:paraId="27945F5F" w14:textId="77777777" w:rsidR="00047044" w:rsidRDefault="00047044">
      <w:pPr>
        <w:pStyle w:val="CommentText"/>
      </w:pPr>
      <w:r>
        <w:rPr>
          <w:rStyle w:val="CommentReference"/>
        </w:rPr>
        <w:annotationRef/>
      </w:r>
      <w:r>
        <w:t>Reviewer 1:</w:t>
      </w:r>
    </w:p>
    <w:p w14:paraId="0697EAB0" w14:textId="77777777" w:rsidR="00047044" w:rsidRDefault="00047044" w:rsidP="005150E5">
      <w:pPr>
        <w:pStyle w:val="CommentText"/>
      </w:pPr>
      <w:r>
        <w:t>rather than lady beetles, say “Both LB species..”</w:t>
      </w:r>
    </w:p>
  </w:comment>
  <w:comment w:id="126" w:author="Liesl Oeller" w:date="2023-02-07T09:29:00Z" w:initials="LO">
    <w:p w14:paraId="0EC7E3CD" w14:textId="77777777" w:rsidR="00047044" w:rsidRDefault="00047044">
      <w:pPr>
        <w:pStyle w:val="CommentText"/>
      </w:pPr>
      <w:r>
        <w:rPr>
          <w:rStyle w:val="CommentReference"/>
        </w:rPr>
        <w:annotationRef/>
      </w:r>
      <w:r>
        <w:t>Reviewer 1:</w:t>
      </w:r>
    </w:p>
    <w:p w14:paraId="24D59DB9" w14:textId="77777777" w:rsidR="00047044" w:rsidRDefault="00047044" w:rsidP="000F08B2">
      <w:pPr>
        <w:pStyle w:val="CommentText"/>
      </w:pPr>
      <w:r>
        <w:t xml:space="preserve">“produced this effect throughout while h. convergans did so over time” is also not informative – what does this mean? H. convergens did on day 4? 6? C. sept did on day 2-6? Be specific. </w:t>
      </w:r>
    </w:p>
  </w:comment>
  <w:comment w:id="129" w:author="Liesl Oeller" w:date="2023-02-02T14:37:00Z" w:initials="LO">
    <w:p w14:paraId="716151C5" w14:textId="7738EC3F" w:rsidR="001A038D" w:rsidRDefault="001A038D" w:rsidP="000949C2">
      <w:pPr>
        <w:pStyle w:val="CommentText"/>
      </w:pPr>
      <w:r>
        <w:rPr>
          <w:rStyle w:val="CommentReference"/>
        </w:rPr>
        <w:annotationRef/>
      </w:r>
      <w:r>
        <w:t>Pairing of?</w:t>
      </w:r>
    </w:p>
  </w:comment>
  <w:comment w:id="130" w:author="Liesl Oeller" w:date="2023-02-07T09:30:00Z" w:initials="LO">
    <w:p w14:paraId="5BFEFBE0" w14:textId="77777777" w:rsidR="00047044" w:rsidRDefault="00047044">
      <w:pPr>
        <w:pStyle w:val="CommentText"/>
      </w:pPr>
      <w:r>
        <w:rPr>
          <w:rStyle w:val="CommentReference"/>
        </w:rPr>
        <w:annotationRef/>
      </w:r>
      <w:r>
        <w:t>Reviewer 1:</w:t>
      </w:r>
    </w:p>
    <w:p w14:paraId="2B1D7F20" w14:textId="77777777" w:rsidR="00047044" w:rsidRDefault="00047044" w:rsidP="004804B5">
      <w:pPr>
        <w:pStyle w:val="CommentText"/>
      </w:pPr>
      <w:r>
        <w:t>isn’t this more of an inhibition of dispersal rather than a reduction?</w:t>
      </w:r>
    </w:p>
  </w:comment>
  <w:comment w:id="131" w:author="Liesl Oeller" w:date="2023-02-02T14:39:00Z" w:initials="LO">
    <w:p w14:paraId="1309EC5F" w14:textId="1DA0E9CD" w:rsidR="001A038D" w:rsidRDefault="001A038D" w:rsidP="00CC76A5">
      <w:pPr>
        <w:pStyle w:val="CommentText"/>
      </w:pPr>
      <w:r>
        <w:rPr>
          <w:rStyle w:val="CommentReference"/>
        </w:rPr>
        <w:annotationRef/>
      </w:r>
      <w:r>
        <w:t xml:space="preserve">The cages with HC and PT paired? </w:t>
      </w:r>
    </w:p>
  </w:comment>
  <w:comment w:id="132" w:author="Liesl Oeller" w:date="2023-02-02T14:39:00Z" w:initials="LO">
    <w:p w14:paraId="4C81B842" w14:textId="77777777" w:rsidR="001A038D" w:rsidRDefault="001A038D" w:rsidP="00FD2279">
      <w:pPr>
        <w:pStyle w:val="CommentText"/>
      </w:pPr>
      <w:r>
        <w:rPr>
          <w:rStyle w:val="CommentReference"/>
        </w:rPr>
        <w:annotationRef/>
      </w:r>
      <w:r>
        <w:t>Per cage or per plant? Does it matter?</w:t>
      </w:r>
    </w:p>
  </w:comment>
  <w:comment w:id="134" w:author="Liesl Oeller" w:date="2023-02-02T14:21:00Z" w:initials="LO">
    <w:p w14:paraId="4CE04058" w14:textId="552F18AB" w:rsidR="001D2A60" w:rsidRDefault="001D2A60" w:rsidP="00860558">
      <w:pPr>
        <w:pStyle w:val="CommentText"/>
      </w:pPr>
      <w:r>
        <w:rPr>
          <w:rStyle w:val="CommentReference"/>
        </w:rPr>
        <w:annotationRef/>
      </w:r>
      <w:r>
        <w:t>Again I'm confused about how you use "interactions". Statistic interaction, or the physical interaction of the two insects? Does that make sense?</w:t>
      </w:r>
    </w:p>
  </w:comment>
  <w:comment w:id="136" w:author="Liesl Oeller" w:date="2023-02-02T14:41:00Z" w:initials="LO">
    <w:p w14:paraId="1A33CD5D" w14:textId="77777777" w:rsidR="002240FC" w:rsidRDefault="002240FC" w:rsidP="00D945F3">
      <w:pPr>
        <w:pStyle w:val="CommentText"/>
      </w:pPr>
      <w:r>
        <w:rPr>
          <w:rStyle w:val="CommentReference"/>
        </w:rPr>
        <w:annotationRef/>
      </w:r>
      <w:r>
        <w:t>What are the additive effects?</w:t>
      </w:r>
    </w:p>
  </w:comment>
  <w:comment w:id="137" w:author="Liesl Oeller" w:date="2023-02-02T14:23:00Z" w:initials="LO">
    <w:p w14:paraId="0035AB05" w14:textId="49DA1F94" w:rsidR="001D2A60" w:rsidRDefault="001D2A60" w:rsidP="00840E6C">
      <w:pPr>
        <w:pStyle w:val="CommentText"/>
      </w:pPr>
      <w:r>
        <w:rPr>
          <w:rStyle w:val="CommentReference"/>
        </w:rPr>
        <w:annotationRef/>
      </w:r>
      <w:r>
        <w:t>Does Fig 4 exist?</w:t>
      </w:r>
    </w:p>
  </w:comment>
  <w:comment w:id="138" w:author="Liesl Oeller" w:date="2023-02-02T14:42:00Z" w:initials="LO">
    <w:p w14:paraId="6AEC33CC" w14:textId="77777777" w:rsidR="002240FC" w:rsidRDefault="002240FC" w:rsidP="007337D8">
      <w:pPr>
        <w:pStyle w:val="CommentText"/>
      </w:pPr>
      <w:r>
        <w:rPr>
          <w:rStyle w:val="CommentReference"/>
        </w:rPr>
        <w:annotationRef/>
      </w:r>
      <w:r>
        <w:t>Feeding location?</w:t>
      </w:r>
    </w:p>
  </w:comment>
  <w:comment w:id="141" w:author="Liesl Oeller" w:date="2023-02-02T14:48:00Z" w:initials="LO">
    <w:p w14:paraId="4DCAF847" w14:textId="77777777" w:rsidR="002240FC" w:rsidRDefault="002240FC" w:rsidP="000A4B7C">
      <w:pPr>
        <w:pStyle w:val="CommentText"/>
      </w:pPr>
      <w:r>
        <w:rPr>
          <w:rStyle w:val="CommentReference"/>
        </w:rPr>
        <w:annotationRef/>
      </w:r>
      <w:r>
        <w:t>Multiple predators meaning 2 of different species, or 2 of same species does it too?</w:t>
      </w:r>
    </w:p>
  </w:comment>
  <w:comment w:id="142" w:author="Liesl Oeller" w:date="2023-02-02T14:49:00Z" w:initials="LO">
    <w:p w14:paraId="4F544AE0" w14:textId="77777777" w:rsidR="002240FC" w:rsidRDefault="002240FC" w:rsidP="003A1170">
      <w:pPr>
        <w:pStyle w:val="CommentText"/>
      </w:pPr>
      <w:r>
        <w:rPr>
          <w:rStyle w:val="CommentReference"/>
        </w:rPr>
        <w:annotationRef/>
      </w:r>
      <w:r>
        <w:t>Feeding location</w:t>
      </w:r>
    </w:p>
  </w:comment>
  <w:comment w:id="143" w:author="Liesl Oeller" w:date="2023-02-02T14:51:00Z" w:initials="LO">
    <w:p w14:paraId="19CEFB8C" w14:textId="77777777" w:rsidR="007B1576" w:rsidRDefault="007B1576" w:rsidP="00334E59">
      <w:pPr>
        <w:pStyle w:val="CommentText"/>
      </w:pPr>
      <w:r>
        <w:rPr>
          <w:rStyle w:val="CommentReference"/>
        </w:rPr>
        <w:annotationRef/>
      </w:r>
      <w:r>
        <w:t>Because different predator pairings led to increased PEMV but not decreased aphid abundance? Thinking out loud</w:t>
      </w:r>
    </w:p>
  </w:comment>
  <w:comment w:id="145" w:author="Liesl Oeller" w:date="2023-02-07T09:32:00Z" w:initials="LO">
    <w:p w14:paraId="0C88D05D" w14:textId="77777777" w:rsidR="00047044" w:rsidRDefault="00047044">
      <w:pPr>
        <w:pStyle w:val="CommentText"/>
      </w:pPr>
      <w:r>
        <w:rPr>
          <w:rStyle w:val="CommentReference"/>
        </w:rPr>
        <w:annotationRef/>
      </w:r>
      <w:r>
        <w:t>Reviewer 1:</w:t>
      </w:r>
    </w:p>
    <w:p w14:paraId="216020A4" w14:textId="77777777" w:rsidR="00047044" w:rsidRDefault="00047044" w:rsidP="00541C24">
      <w:pPr>
        <w:pStyle w:val="CommentText"/>
      </w:pPr>
      <w:r>
        <w:t>Use species names</w:t>
      </w:r>
    </w:p>
  </w:comment>
  <w:comment w:id="144" w:author="Liesl Oeller" w:date="2023-02-07T08:57:00Z" w:initials="LO">
    <w:p w14:paraId="0104E170" w14:textId="6ED4FB53" w:rsidR="005A1EAA" w:rsidRDefault="005A1EAA" w:rsidP="00A6718A">
      <w:pPr>
        <w:pStyle w:val="CommentText"/>
      </w:pPr>
      <w:r>
        <w:rPr>
          <w:rStyle w:val="CommentReference"/>
        </w:rPr>
        <w:annotationRef/>
      </w:r>
      <w:r>
        <w:t>This paragraph talks about aphid predation (aphid pops)</w:t>
      </w:r>
    </w:p>
  </w:comment>
  <w:comment w:id="146" w:author="Liesl Oeller" w:date="2023-02-07T08:26:00Z" w:initials="LO">
    <w:p w14:paraId="32AB989C" w14:textId="3D44518A" w:rsidR="00F67FFE" w:rsidRDefault="00F67FFE" w:rsidP="003602DD">
      <w:pPr>
        <w:pStyle w:val="CommentText"/>
      </w:pPr>
      <w:r>
        <w:rPr>
          <w:rStyle w:val="CommentReference"/>
        </w:rPr>
        <w:annotationRef/>
      </w:r>
      <w:r>
        <w:t>See comment above about additive effects</w:t>
      </w:r>
    </w:p>
  </w:comment>
  <w:comment w:id="147" w:author="Liesl Oeller" w:date="2023-02-07T09:37:00Z" w:initials="LO">
    <w:p w14:paraId="5E40071E" w14:textId="77777777" w:rsidR="00331793" w:rsidRDefault="00331793">
      <w:pPr>
        <w:pStyle w:val="CommentText"/>
      </w:pPr>
      <w:r>
        <w:rPr>
          <w:rStyle w:val="CommentReference"/>
        </w:rPr>
        <w:annotationRef/>
      </w:r>
      <w:r>
        <w:t>Reviewer 2:</w:t>
      </w:r>
    </w:p>
    <w:p w14:paraId="595DF80B" w14:textId="77777777" w:rsidR="00331793" w:rsidRDefault="00331793">
      <w:pPr>
        <w:pStyle w:val="CommentText"/>
      </w:pPr>
      <w:r>
        <w:t xml:space="preserve">The authors claim that their paring resulted in a synergistic effect (L201-202), yet it does not seem to be the case when looking at Fig. 2. </w:t>
      </w:r>
    </w:p>
    <w:p w14:paraId="0501A3C1" w14:textId="77777777" w:rsidR="00331793" w:rsidRDefault="00331793">
      <w:pPr>
        <w:pStyle w:val="CommentText"/>
      </w:pPr>
    </w:p>
    <w:p w14:paraId="25DDD88F" w14:textId="77777777" w:rsidR="00331793" w:rsidRDefault="00331793" w:rsidP="00820C4B">
      <w:pPr>
        <w:pStyle w:val="CommentText"/>
      </w:pPr>
      <w:r>
        <w:t xml:space="preserve">Further, examination of the analysis in the appendix reveals that indeed there is no interaction between the two species (table S1), and the significance is described in table S2 (which is almost equivalent to S1) and in Fig. S1 is only due to the </w:t>
      </w:r>
      <w:r>
        <w:rPr>
          <w:lang w:val="el-GR"/>
        </w:rPr>
        <w:t xml:space="preserve">unjustified choice to use </w:t>
      </w:r>
      <w:r>
        <w:t>α</w:t>
      </w:r>
      <w:r>
        <w:rPr>
          <w:lang w:val="el-GR"/>
        </w:rPr>
        <w:t xml:space="preserve"> = 0.1 .</w:t>
      </w:r>
    </w:p>
  </w:comment>
  <w:comment w:id="148" w:author="Liesl Oeller" w:date="2023-02-07T08:27:00Z" w:initials="LO">
    <w:p w14:paraId="4F87F48B" w14:textId="65938683" w:rsidR="00F67FFE" w:rsidRDefault="00F67FFE" w:rsidP="00145B1B">
      <w:pPr>
        <w:pStyle w:val="CommentText"/>
      </w:pPr>
      <w:r>
        <w:rPr>
          <w:rStyle w:val="CommentReference"/>
        </w:rPr>
        <w:annotationRef/>
      </w:r>
      <w:r>
        <w:t>I thought these species occupied the same micro-niche tho?</w:t>
      </w:r>
    </w:p>
  </w:comment>
  <w:comment w:id="149" w:author="Liesl Oeller" w:date="2023-02-07T09:33:00Z" w:initials="LO">
    <w:p w14:paraId="6A0FDB08" w14:textId="77777777" w:rsidR="00331793" w:rsidRDefault="00331793">
      <w:pPr>
        <w:pStyle w:val="CommentText"/>
      </w:pPr>
      <w:r>
        <w:rPr>
          <w:rStyle w:val="CommentReference"/>
        </w:rPr>
        <w:annotationRef/>
      </w:r>
      <w:r>
        <w:t>Reviewer 1:</w:t>
      </w:r>
    </w:p>
    <w:p w14:paraId="7D52C254" w14:textId="77777777" w:rsidR="00331793" w:rsidRDefault="00331793">
      <w:pPr>
        <w:pStyle w:val="CommentText"/>
      </w:pPr>
      <w:r>
        <w:t>this is the first mention of “predator enhancement” as a metric….</w:t>
      </w:r>
    </w:p>
    <w:p w14:paraId="6AF61D74" w14:textId="77777777" w:rsidR="00331793" w:rsidRDefault="00331793">
      <w:pPr>
        <w:pStyle w:val="CommentText"/>
      </w:pPr>
    </w:p>
    <w:p w14:paraId="0CAB8CF8" w14:textId="77777777" w:rsidR="00331793" w:rsidRDefault="00331793" w:rsidP="00F84FC1">
      <w:pPr>
        <w:pStyle w:val="CommentText"/>
      </w:pPr>
      <w:r>
        <w:t xml:space="preserve">Lmao the ellipses this guy was so fed up </w:t>
      </w:r>
    </w:p>
  </w:comment>
  <w:comment w:id="150" w:author="Liesl Oeller" w:date="2023-02-07T09:38:00Z" w:initials="LO">
    <w:p w14:paraId="0F7D782D" w14:textId="77777777" w:rsidR="00331793" w:rsidRDefault="00331793">
      <w:pPr>
        <w:pStyle w:val="CommentText"/>
      </w:pPr>
      <w:r>
        <w:rPr>
          <w:rStyle w:val="CommentReference"/>
        </w:rPr>
        <w:annotationRef/>
      </w:r>
      <w:r>
        <w:t>Reviewer 2:</w:t>
      </w:r>
    </w:p>
    <w:p w14:paraId="5B781D02" w14:textId="77777777" w:rsidR="00331793" w:rsidRDefault="00331793">
      <w:pPr>
        <w:pStyle w:val="CommentText"/>
      </w:pPr>
      <w:r>
        <w:t>Unlike all the other indices examined, it is clear that there is a gradual increase in the</w:t>
      </w:r>
    </w:p>
    <w:p w14:paraId="29FDAB39" w14:textId="77777777" w:rsidR="00331793" w:rsidRDefault="00331793">
      <w:pPr>
        <w:pStyle w:val="CommentText"/>
      </w:pPr>
      <w:r>
        <w:t>difference between the expected value from an additive response and the observed over time</w:t>
      </w:r>
    </w:p>
    <w:p w14:paraId="0A824CED" w14:textId="77777777" w:rsidR="00331793" w:rsidRDefault="00331793" w:rsidP="00A41E06">
      <w:pPr>
        <w:pStyle w:val="CommentText"/>
      </w:pPr>
      <w:r>
        <w:t>(Fig. S1). I would love to hear the authors thoughts on this.</w:t>
      </w:r>
    </w:p>
  </w:comment>
  <w:comment w:id="151" w:author="Liesl Oeller" w:date="2023-02-07T09:39:00Z" w:initials="LO">
    <w:p w14:paraId="10A417FB" w14:textId="77777777" w:rsidR="00331793" w:rsidRDefault="00331793">
      <w:pPr>
        <w:pStyle w:val="CommentText"/>
      </w:pPr>
      <w:r>
        <w:rPr>
          <w:rStyle w:val="CommentReference"/>
        </w:rPr>
        <w:annotationRef/>
      </w:r>
      <w:r>
        <w:t>Reviewer 2:</w:t>
      </w:r>
    </w:p>
    <w:p w14:paraId="0238A751" w14:textId="77777777" w:rsidR="00331793" w:rsidRDefault="00331793">
      <w:pPr>
        <w:pStyle w:val="CommentText"/>
      </w:pPr>
      <w:r>
        <w:t>the suggested explanation for why this effect was not observed in the paring of H.</w:t>
      </w:r>
    </w:p>
    <w:p w14:paraId="52778B91" w14:textId="77777777" w:rsidR="00331793" w:rsidRDefault="00331793">
      <w:pPr>
        <w:pStyle w:val="CommentText"/>
      </w:pPr>
      <w:r>
        <w:t xml:space="preserve">convergens and P. melanarius (L207-210) is somewhat unconvincing. </w:t>
      </w:r>
    </w:p>
    <w:p w14:paraId="4F321BE9" w14:textId="77777777" w:rsidR="00331793" w:rsidRDefault="00331793">
      <w:pPr>
        <w:pStyle w:val="CommentText"/>
      </w:pPr>
    </w:p>
    <w:p w14:paraId="50658925" w14:textId="77777777" w:rsidR="00331793" w:rsidRDefault="00331793">
      <w:pPr>
        <w:pStyle w:val="CommentText"/>
      </w:pPr>
      <w:r>
        <w:t>At first, Hoki et al. 2014 did not</w:t>
      </w:r>
    </w:p>
    <w:p w14:paraId="624B1F90" w14:textId="77777777" w:rsidR="00331793" w:rsidRDefault="00331793">
      <w:pPr>
        <w:pStyle w:val="CommentText"/>
      </w:pPr>
      <w:r>
        <w:t xml:space="preserve">directly test for the effect of the size on the dropping behavior, and their finding (as they mention) might be corelative (just as in the two other studies they are citing in their paper). </w:t>
      </w:r>
    </w:p>
    <w:p w14:paraId="7706D052" w14:textId="77777777" w:rsidR="00331793" w:rsidRDefault="00331793">
      <w:pPr>
        <w:pStyle w:val="CommentText"/>
      </w:pPr>
    </w:p>
    <w:p w14:paraId="62A8BC07" w14:textId="77777777" w:rsidR="00331793" w:rsidRDefault="00331793" w:rsidP="00AF1430">
      <w:pPr>
        <w:pStyle w:val="CommentText"/>
      </w:pPr>
      <w:r>
        <w:t>Additionally, one can expect that a lower induction of dropping behavior might generate a similar yet less distinct, synergistic effect.</w:t>
      </w:r>
    </w:p>
  </w:comment>
  <w:comment w:id="152" w:author="Liesl Oeller" w:date="2023-02-07T08:57:00Z" w:initials="LO">
    <w:p w14:paraId="082D2E54" w14:textId="5C648229" w:rsidR="005A1EAA" w:rsidRDefault="005A1EAA" w:rsidP="00AF7FD7">
      <w:pPr>
        <w:pStyle w:val="CommentText"/>
      </w:pPr>
      <w:r>
        <w:rPr>
          <w:rStyle w:val="CommentReference"/>
        </w:rPr>
        <w:annotationRef/>
      </w:r>
      <w:r>
        <w:t>This paragraph talks about aphid location</w:t>
      </w:r>
    </w:p>
  </w:comment>
  <w:comment w:id="153" w:author="Liesl Oeller" w:date="2023-02-07T09:35:00Z" w:initials="LO">
    <w:p w14:paraId="7A9E296F" w14:textId="77777777" w:rsidR="00331793" w:rsidRDefault="00331793" w:rsidP="00731E3C">
      <w:pPr>
        <w:pStyle w:val="CommentText"/>
      </w:pPr>
      <w:r>
        <w:rPr>
          <w:rStyle w:val="CommentReference"/>
        </w:rPr>
        <w:annotationRef/>
      </w:r>
      <w:r>
        <w:t>(notes for myself)</w:t>
      </w:r>
    </w:p>
  </w:comment>
  <w:comment w:id="154" w:author="Liesl Oeller" w:date="2023-02-07T09:40:00Z" w:initials="LO">
    <w:p w14:paraId="0C79DD1A" w14:textId="77777777" w:rsidR="00331793" w:rsidRDefault="00331793">
      <w:pPr>
        <w:pStyle w:val="CommentText"/>
      </w:pPr>
      <w:r>
        <w:rPr>
          <w:rStyle w:val="CommentReference"/>
        </w:rPr>
        <w:annotationRef/>
      </w:r>
      <w:r>
        <w:t>Reviewer 2:</w:t>
      </w:r>
    </w:p>
    <w:p w14:paraId="3A23F421" w14:textId="77777777" w:rsidR="00331793" w:rsidRDefault="00331793">
      <w:pPr>
        <w:pStyle w:val="CommentText"/>
      </w:pPr>
      <w:r>
        <w:t xml:space="preserve">Unexpectedly, the two ladybeetles (and only them) increased the proportion of aphids feeding on the upper portion of plants. The authors suggest that this might be the outcome of aphids finding refuge in the very top regions of the plant (L213-216). </w:t>
      </w:r>
    </w:p>
    <w:p w14:paraId="10596CFC" w14:textId="77777777" w:rsidR="00331793" w:rsidRDefault="00331793">
      <w:pPr>
        <w:pStyle w:val="CommentText"/>
      </w:pPr>
    </w:p>
    <w:p w14:paraId="51B6AE9A" w14:textId="77777777" w:rsidR="00331793" w:rsidRDefault="00331793">
      <w:pPr>
        <w:pStyle w:val="CommentText"/>
      </w:pPr>
      <w:r>
        <w:t>If this extreme distribution pattern</w:t>
      </w:r>
    </w:p>
    <w:p w14:paraId="6855267B" w14:textId="77777777" w:rsidR="00331793" w:rsidRDefault="00331793">
      <w:pPr>
        <w:pStyle w:val="CommentText"/>
      </w:pPr>
      <w:r>
        <w:t>was indeed the case, I would expect that authors to see it throughout their data collection.</w:t>
      </w:r>
    </w:p>
    <w:p w14:paraId="25B2230A" w14:textId="77777777" w:rsidR="00331793" w:rsidRDefault="00331793">
      <w:pPr>
        <w:pStyle w:val="CommentText"/>
      </w:pPr>
    </w:p>
    <w:p w14:paraId="3DF6EEC1" w14:textId="77777777" w:rsidR="00331793" w:rsidRDefault="00331793">
      <w:pPr>
        <w:pStyle w:val="CommentText"/>
      </w:pPr>
      <w:r>
        <w:t>Moreover, this cannot explain why the ground foraging predators did not affect the distribution.</w:t>
      </w:r>
    </w:p>
    <w:p w14:paraId="45323DD3" w14:textId="77777777" w:rsidR="00331793" w:rsidRDefault="00331793">
      <w:pPr>
        <w:pStyle w:val="CommentText"/>
      </w:pPr>
    </w:p>
    <w:p w14:paraId="533A221C" w14:textId="77777777" w:rsidR="00331793" w:rsidRDefault="00331793" w:rsidP="00CF7C4C">
      <w:pPr>
        <w:pStyle w:val="CommentText"/>
      </w:pPr>
      <w:r>
        <w:t>Therefore, while the subsequent statement in L217-220 makes general sense, it is not supported by the observed data.</w:t>
      </w:r>
    </w:p>
  </w:comment>
  <w:comment w:id="155" w:author="Liesl Oeller" w:date="2023-02-07T08:53:00Z" w:initials="LO">
    <w:p w14:paraId="4F6970A2" w14:textId="04751AB9" w:rsidR="00F4583F" w:rsidRDefault="00F4583F" w:rsidP="007D4256">
      <w:pPr>
        <w:pStyle w:val="CommentText"/>
      </w:pPr>
      <w:r>
        <w:rPr>
          <w:rStyle w:val="CommentReference"/>
        </w:rPr>
        <w:annotationRef/>
      </w:r>
      <w:r>
        <w:t>Table says that it's not? And I don't know how to read Fig S1.</w:t>
      </w:r>
    </w:p>
  </w:comment>
  <w:comment w:id="156" w:author="Liesl Oeller" w:date="2023-02-07T08:59:00Z" w:initials="LO">
    <w:p w14:paraId="5CDE5545" w14:textId="77777777" w:rsidR="005A1EAA" w:rsidRDefault="005A1EAA" w:rsidP="00F34D2C">
      <w:pPr>
        <w:pStyle w:val="CommentText"/>
      </w:pPr>
      <w:r>
        <w:rPr>
          <w:rStyle w:val="CommentReference"/>
        </w:rPr>
        <w:annotationRef/>
      </w:r>
      <w:r>
        <w:t>This paragraph talks about PEMV prevalence and aphid dispersal (same as aphid location?)</w:t>
      </w:r>
    </w:p>
  </w:comment>
  <w:comment w:id="157" w:author="Liesl Oeller" w:date="2023-02-07T09:43:00Z" w:initials="LO">
    <w:p w14:paraId="41A4A7A2" w14:textId="77777777" w:rsidR="0081457B" w:rsidRDefault="0081457B" w:rsidP="00160B61">
      <w:pPr>
        <w:pStyle w:val="CommentText"/>
      </w:pPr>
      <w:r>
        <w:rPr>
          <w:rStyle w:val="CommentReference"/>
        </w:rPr>
        <w:annotationRef/>
      </w:r>
      <w:r>
        <w:t>How did you measure aphid dispersal (which is movement from one plant to another?)</w:t>
      </w:r>
    </w:p>
  </w:comment>
  <w:comment w:id="159" w:author="Liesl Oeller" w:date="2023-02-07T08:55:00Z" w:initials="LO">
    <w:p w14:paraId="65B9B86D" w14:textId="1374EC5E" w:rsidR="005A1EAA" w:rsidRDefault="005A1EAA" w:rsidP="00CD4A62">
      <w:pPr>
        <w:pStyle w:val="CommentText"/>
      </w:pPr>
      <w:r>
        <w:rPr>
          <w:rStyle w:val="CommentReference"/>
        </w:rPr>
        <w:annotationRef/>
      </w:r>
      <w:r>
        <w:t xml:space="preserve">Promoted PEMV prevalence? </w:t>
      </w:r>
    </w:p>
  </w:comment>
  <w:comment w:id="158" w:author="Liesl Oeller" w:date="2023-02-07T09:45:00Z" w:initials="LO">
    <w:p w14:paraId="4617B5BD" w14:textId="77777777" w:rsidR="0081457B" w:rsidRDefault="0081457B">
      <w:pPr>
        <w:pStyle w:val="CommentText"/>
      </w:pPr>
      <w:r>
        <w:rPr>
          <w:rStyle w:val="CommentReference"/>
        </w:rPr>
        <w:annotationRef/>
      </w:r>
      <w:r>
        <w:t>Reviewer 2:</w:t>
      </w:r>
    </w:p>
    <w:p w14:paraId="16A3E45C" w14:textId="77777777" w:rsidR="0081457B" w:rsidRDefault="0081457B">
      <w:pPr>
        <w:pStyle w:val="CommentText"/>
      </w:pPr>
      <w:r>
        <w:t xml:space="preserve">The finding that dispersal and feeding location affect the PMEV prevalence is nice but not novel. </w:t>
      </w:r>
    </w:p>
    <w:p w14:paraId="287C68F4" w14:textId="77777777" w:rsidR="0081457B" w:rsidRDefault="0081457B">
      <w:pPr>
        <w:pStyle w:val="CommentText"/>
      </w:pPr>
    </w:p>
    <w:p w14:paraId="47D30FB6" w14:textId="77777777" w:rsidR="0081457B" w:rsidRDefault="0081457B">
      <w:pPr>
        <w:pStyle w:val="CommentText"/>
      </w:pPr>
      <w:r>
        <w:t>Moreover, as these two factors were significantly</w:t>
      </w:r>
    </w:p>
    <w:p w14:paraId="070EA65E" w14:textId="77777777" w:rsidR="0081457B" w:rsidRDefault="0081457B">
      <w:pPr>
        <w:pStyle w:val="CommentText"/>
      </w:pPr>
      <w:r>
        <w:t>affected by so few of the tested predator treatments, I cannot see any convincing way to</w:t>
      </w:r>
    </w:p>
    <w:p w14:paraId="6F250905" w14:textId="77777777" w:rsidR="0081457B" w:rsidRDefault="0081457B" w:rsidP="00940917">
      <w:pPr>
        <w:pStyle w:val="CommentText"/>
      </w:pPr>
      <w:r>
        <w:t>connect predator's diversity to this ecosystem function.</w:t>
      </w:r>
    </w:p>
  </w:comment>
  <w:comment w:id="160" w:author="Liesl Oeller" w:date="2023-02-07T09:42:00Z" w:initials="LO">
    <w:p w14:paraId="6993B4C2" w14:textId="21CCF1EC" w:rsidR="00331793" w:rsidRDefault="00331793" w:rsidP="006F7657">
      <w:pPr>
        <w:pStyle w:val="CommentText"/>
      </w:pPr>
      <w:r>
        <w:rPr>
          <w:rStyle w:val="CommentReference"/>
        </w:rPr>
        <w:annotationRef/>
      </w:r>
      <w:r>
        <w:t>How would vector dispersal be decreased if they're moving more?</w:t>
      </w:r>
    </w:p>
  </w:comment>
  <w:comment w:id="161" w:author="Liesl Oeller" w:date="2023-02-07T08:59:00Z" w:initials="LO">
    <w:p w14:paraId="73516038" w14:textId="22121F14" w:rsidR="005A1EAA" w:rsidRDefault="005A1EAA" w:rsidP="001E7FD0">
      <w:pPr>
        <w:pStyle w:val="CommentText"/>
      </w:pPr>
      <w:r>
        <w:rPr>
          <w:rStyle w:val="CommentReference"/>
        </w:rPr>
        <w:annotationRef/>
      </w:r>
      <w:r>
        <w:t>How is this different than aphid location which you already talked about?</w:t>
      </w:r>
    </w:p>
  </w:comment>
  <w:comment w:id="162" w:author="Liesl Oeller" w:date="2023-02-07T09:01:00Z" w:initials="LO">
    <w:p w14:paraId="2B18B1ED" w14:textId="77777777" w:rsidR="005A1EAA" w:rsidRDefault="005A1EAA" w:rsidP="007955B0">
      <w:pPr>
        <w:pStyle w:val="CommentText"/>
      </w:pPr>
      <w:r>
        <w:rPr>
          <w:rStyle w:val="CommentReference"/>
        </w:rPr>
        <w:annotationRef/>
      </w:r>
      <w:r>
        <w:t>Or are you expanding on previous paragraph? If yes, then I think some of this could be cut out.</w:t>
      </w:r>
    </w:p>
  </w:comment>
  <w:comment w:id="163" w:author="Liesl Oeller" w:date="2023-02-07T09:44:00Z" w:initials="LO">
    <w:p w14:paraId="671A838C" w14:textId="77777777" w:rsidR="0081457B" w:rsidRDefault="0081457B">
      <w:pPr>
        <w:pStyle w:val="CommentText"/>
      </w:pPr>
      <w:r>
        <w:rPr>
          <w:rStyle w:val="CommentReference"/>
        </w:rPr>
        <w:annotationRef/>
      </w:r>
      <w:r>
        <w:t>Reviewer 2:</w:t>
      </w:r>
    </w:p>
    <w:p w14:paraId="5047620B" w14:textId="77777777" w:rsidR="0081457B" w:rsidRDefault="0081457B" w:rsidP="00160BAE">
      <w:pPr>
        <w:pStyle w:val="CommentText"/>
      </w:pPr>
      <w:r>
        <w:t>here again, there is no reasonable explanation why increased dispersal was observed only for one of the ladybeetles species, and no reduction was observed in the foliar-ground predators' pairs.</w:t>
      </w:r>
    </w:p>
  </w:comment>
  <w:comment w:id="164" w:author="Liesl Oeller" w:date="2023-02-07T09:02:00Z" w:initials="LO">
    <w:p w14:paraId="6183C304" w14:textId="43E9903A" w:rsidR="005A1EAA" w:rsidRDefault="005A1EAA" w:rsidP="0036148C">
      <w:pPr>
        <w:pStyle w:val="CommentText"/>
      </w:pPr>
      <w:r>
        <w:rPr>
          <w:rStyle w:val="CommentReference"/>
        </w:rPr>
        <w:annotationRef/>
      </w:r>
      <w:r>
        <w:t>Not sure what this means in the context.</w:t>
      </w:r>
    </w:p>
  </w:comment>
  <w:comment w:id="165" w:author="Liesl Oeller" w:date="2023-02-07T09:03:00Z" w:initials="LO">
    <w:p w14:paraId="32B837AE" w14:textId="77777777" w:rsidR="005A1EAA" w:rsidRDefault="005A1EAA" w:rsidP="00045743">
      <w:pPr>
        <w:pStyle w:val="CommentText"/>
      </w:pPr>
      <w:r>
        <w:rPr>
          <w:rStyle w:val="CommentReference"/>
        </w:rPr>
        <w:annotationRef/>
      </w:r>
      <w:r>
        <w:t>This paragraph is about C7</w:t>
      </w:r>
    </w:p>
  </w:comment>
  <w:comment w:id="166" w:author="Liesl Oeller" w:date="2023-02-07T09:54:00Z" w:initials="LO">
    <w:p w14:paraId="26766A70" w14:textId="77777777" w:rsidR="001E5083" w:rsidRDefault="001E5083">
      <w:pPr>
        <w:pStyle w:val="CommentText"/>
      </w:pPr>
      <w:r>
        <w:rPr>
          <w:rStyle w:val="CommentReference"/>
        </w:rPr>
        <w:annotationRef/>
      </w:r>
      <w:r>
        <w:t>Reviewer 2:</w:t>
      </w:r>
    </w:p>
    <w:p w14:paraId="27DE0A01" w14:textId="77777777" w:rsidR="001E5083" w:rsidRDefault="001E5083">
      <w:pPr>
        <w:pStyle w:val="CommentText"/>
      </w:pPr>
      <w:r>
        <w:t>This statement might be accurate, yet the data can not support it as only two foliar</w:t>
      </w:r>
    </w:p>
    <w:p w14:paraId="297EF9F4" w14:textId="77777777" w:rsidR="001E5083" w:rsidRDefault="001E5083" w:rsidP="005B65F0">
      <w:pPr>
        <w:pStyle w:val="CommentText"/>
      </w:pPr>
      <w:r>
        <w:t>predators were tested.</w:t>
      </w:r>
    </w:p>
  </w:comment>
  <w:comment w:id="167" w:author="Liesl Oeller" w:date="2023-02-07T09:04:00Z" w:initials="LO">
    <w:p w14:paraId="7947580C" w14:textId="0A917894" w:rsidR="005A1EAA" w:rsidRDefault="005A1EAA" w:rsidP="007A1B09">
      <w:pPr>
        <w:pStyle w:val="CommentText"/>
      </w:pPr>
      <w:r>
        <w:rPr>
          <w:rStyle w:val="CommentReference"/>
        </w:rPr>
        <w:annotationRef/>
      </w:r>
      <w:r>
        <w:t>Peas? You only had 1 host</w:t>
      </w:r>
    </w:p>
  </w:comment>
  <w:comment w:id="168" w:author="Liesl Oeller" w:date="2023-02-07T09:06:00Z" w:initials="LO">
    <w:p w14:paraId="7D22F7DD" w14:textId="77777777" w:rsidR="005A1EAA" w:rsidRDefault="005A1EAA" w:rsidP="008063C5">
      <w:pPr>
        <w:pStyle w:val="CommentText"/>
      </w:pPr>
      <w:r>
        <w:rPr>
          <w:rStyle w:val="CommentReference"/>
        </w:rPr>
        <w:annotationRef/>
      </w:r>
      <w:r>
        <w:t xml:space="preserve"> think you should combine these last 2 paragraphs, they're too long for 2 conclusion paragraphs.</w:t>
      </w:r>
    </w:p>
  </w:comment>
  <w:comment w:id="169" w:author="Liesl Oeller" w:date="2023-02-07T09:46:00Z" w:initials="LO">
    <w:p w14:paraId="7F8538A0" w14:textId="77777777" w:rsidR="0081457B" w:rsidRDefault="0081457B">
      <w:pPr>
        <w:pStyle w:val="CommentText"/>
      </w:pPr>
      <w:r>
        <w:rPr>
          <w:rStyle w:val="CommentReference"/>
        </w:rPr>
        <w:annotationRef/>
      </w:r>
      <w:r>
        <w:t>Reviewer 2:</w:t>
      </w:r>
    </w:p>
    <w:p w14:paraId="34DA3C60" w14:textId="77777777" w:rsidR="0081457B" w:rsidRDefault="0081457B">
      <w:pPr>
        <w:pStyle w:val="CommentText"/>
      </w:pPr>
      <w:r>
        <w:t>The inconsistent results of the effects of the two ladybeetles make interpretations on the effect</w:t>
      </w:r>
    </w:p>
    <w:p w14:paraId="75383108" w14:textId="77777777" w:rsidR="0081457B" w:rsidRDefault="0081457B" w:rsidP="00EA7533">
      <w:pPr>
        <w:pStyle w:val="CommentText"/>
      </w:pPr>
      <w:r>
        <w:t>of habitat domain somewhat tricky.</w:t>
      </w:r>
    </w:p>
  </w:comment>
  <w:comment w:id="170" w:author="Liesl Oeller" w:date="2023-02-07T09:53:00Z" w:initials="LO">
    <w:p w14:paraId="16CE5F42" w14:textId="77777777" w:rsidR="0081457B" w:rsidRDefault="0081457B">
      <w:pPr>
        <w:pStyle w:val="CommentText"/>
      </w:pPr>
      <w:r>
        <w:rPr>
          <w:rStyle w:val="CommentReference"/>
        </w:rPr>
        <w:annotationRef/>
      </w:r>
      <w:r>
        <w:t>Reviewer 2:</w:t>
      </w:r>
    </w:p>
    <w:p w14:paraId="062922FF" w14:textId="77777777" w:rsidR="0081457B" w:rsidRDefault="0081457B">
      <w:pPr>
        <w:pStyle w:val="CommentText"/>
      </w:pPr>
      <w:r>
        <w:t>The authors suggest to</w:t>
      </w:r>
    </w:p>
    <w:p w14:paraId="73305711" w14:textId="77777777" w:rsidR="0081457B" w:rsidRDefault="0081457B">
      <w:pPr>
        <w:pStyle w:val="CommentText"/>
      </w:pPr>
    </w:p>
    <w:p w14:paraId="20891D7D" w14:textId="77777777" w:rsidR="0081457B" w:rsidRDefault="0081457B">
      <w:pPr>
        <w:pStyle w:val="CommentText"/>
      </w:pPr>
      <w:r>
        <w:t>1) consider sub-habitats within the more general habitat domains</w:t>
      </w:r>
    </w:p>
    <w:p w14:paraId="473D170E" w14:textId="77777777" w:rsidR="0081457B" w:rsidRDefault="0081457B">
      <w:pPr>
        <w:pStyle w:val="CommentText"/>
      </w:pPr>
      <w:r>
        <w:t xml:space="preserve">(proposed in Schmitz's framework) and </w:t>
      </w:r>
    </w:p>
    <w:p w14:paraId="0DAA5B57" w14:textId="77777777" w:rsidR="0081457B" w:rsidRDefault="0081457B">
      <w:pPr>
        <w:pStyle w:val="CommentText"/>
      </w:pPr>
    </w:p>
    <w:p w14:paraId="5B7ED79E" w14:textId="77777777" w:rsidR="0081457B" w:rsidRDefault="0081457B">
      <w:pPr>
        <w:pStyle w:val="CommentText"/>
      </w:pPr>
      <w:r>
        <w:t xml:space="preserve">2) integrate non-consumptive predator effects (prey behavior) to fully capture the prey responses, and how they cascade to affect ecosystem functions (virus transmission). </w:t>
      </w:r>
    </w:p>
    <w:p w14:paraId="2C22BF63" w14:textId="77777777" w:rsidR="0081457B" w:rsidRDefault="0081457B">
      <w:pPr>
        <w:pStyle w:val="CommentText"/>
      </w:pPr>
    </w:p>
    <w:p w14:paraId="4C14FD86" w14:textId="77777777" w:rsidR="0081457B" w:rsidRDefault="0081457B">
      <w:pPr>
        <w:pStyle w:val="CommentText"/>
      </w:pPr>
      <w:r>
        <w:t xml:space="preserve">It all makes perfect sense, but again, it is not </w:t>
      </w:r>
    </w:p>
    <w:p w14:paraId="5C4EDF3C" w14:textId="77777777" w:rsidR="0081457B" w:rsidRDefault="0081457B">
      <w:pPr>
        <w:pStyle w:val="CommentText"/>
      </w:pPr>
      <w:r>
        <w:t>supported by the</w:t>
      </w:r>
    </w:p>
    <w:p w14:paraId="2C5BCB4F" w14:textId="77777777" w:rsidR="0081457B" w:rsidRDefault="0081457B" w:rsidP="00785A3E">
      <w:pPr>
        <w:pStyle w:val="CommentText"/>
      </w:pPr>
      <w:r>
        <w:t>results obtained in the above experiment.</w:t>
      </w:r>
    </w:p>
  </w:comment>
  <w:comment w:id="176" w:author="Liesl Oeller" w:date="2023-02-07T08:24:00Z" w:initials="LO">
    <w:p w14:paraId="22A8850E" w14:textId="4868900A" w:rsidR="00F67FFE" w:rsidRDefault="00F67FFE" w:rsidP="008C15E7">
      <w:pPr>
        <w:pStyle w:val="CommentText"/>
      </w:pPr>
      <w:r>
        <w:rPr>
          <w:rStyle w:val="CommentReference"/>
        </w:rPr>
        <w:annotationRef/>
      </w:r>
      <w:r>
        <w:t>Add post hoc?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C85055" w15:done="0"/>
  <w15:commentEx w15:paraId="6C273427" w15:paraIdParent="30C85055" w15:done="0"/>
  <w15:commentEx w15:paraId="6A11D16C" w15:done="0"/>
  <w15:commentEx w15:paraId="06757482" w15:paraIdParent="6A11D16C" w15:done="0"/>
  <w15:commentEx w15:paraId="7C08F5D1" w15:done="0"/>
  <w15:commentEx w15:paraId="1ABCD79A" w15:done="0"/>
  <w15:commentEx w15:paraId="1619D8EA" w15:done="0"/>
  <w15:commentEx w15:paraId="48DE6309" w15:paraIdParent="1619D8EA" w15:done="0"/>
  <w15:commentEx w15:paraId="4290900B" w15:done="0"/>
  <w15:commentEx w15:paraId="79929C4F" w15:paraIdParent="4290900B" w15:done="0"/>
  <w15:commentEx w15:paraId="44C420D6" w15:done="0"/>
  <w15:commentEx w15:paraId="1E86F721" w15:done="0"/>
  <w15:commentEx w15:paraId="10186E4E" w15:done="0"/>
  <w15:commentEx w15:paraId="7561B672" w15:paraIdParent="10186E4E" w15:done="0"/>
  <w15:commentEx w15:paraId="1FFFC9A7" w15:done="0"/>
  <w15:commentEx w15:paraId="6678B510" w15:paraIdParent="1FFFC9A7" w15:done="0"/>
  <w15:commentEx w15:paraId="17A9E08F" w15:done="0"/>
  <w15:commentEx w15:paraId="5C743BED" w15:paraIdParent="17A9E08F" w15:done="0"/>
  <w15:commentEx w15:paraId="00184F39" w15:done="0"/>
  <w15:commentEx w15:paraId="608076F6" w15:done="0"/>
  <w15:commentEx w15:paraId="6745BEB3" w15:paraIdParent="608076F6" w15:done="0"/>
  <w15:commentEx w15:paraId="71F2DA1D" w15:done="0"/>
  <w15:commentEx w15:paraId="0B423C36" w15:paraIdParent="71F2DA1D" w15:done="0"/>
  <w15:commentEx w15:paraId="55ACBAD3" w15:done="0"/>
  <w15:commentEx w15:paraId="7B2872BA" w15:paraIdParent="55ACBAD3" w15:done="0"/>
  <w15:commentEx w15:paraId="2275F348" w15:done="0"/>
  <w15:commentEx w15:paraId="4FDEC0B6" w15:done="0"/>
  <w15:commentEx w15:paraId="034F7399" w15:done="0"/>
  <w15:commentEx w15:paraId="178EA4E9" w15:paraIdParent="034F7399" w15:done="0"/>
  <w15:commentEx w15:paraId="116E1D8C" w15:done="0"/>
  <w15:commentEx w15:paraId="2AEC100C" w15:paraIdParent="116E1D8C" w15:done="0"/>
  <w15:commentEx w15:paraId="360BA8FC" w15:done="0"/>
  <w15:commentEx w15:paraId="76F0BB70" w15:done="0"/>
  <w15:commentEx w15:paraId="6931FF84" w15:done="0"/>
  <w15:commentEx w15:paraId="3359A72F" w15:done="0"/>
  <w15:commentEx w15:paraId="730C878B" w15:done="0"/>
  <w15:commentEx w15:paraId="11935D4F" w15:done="0"/>
  <w15:commentEx w15:paraId="76037FE7" w15:paraIdParent="11935D4F" w15:done="0"/>
  <w15:commentEx w15:paraId="49EDE40F" w15:done="0"/>
  <w15:commentEx w15:paraId="09336409" w15:done="0"/>
  <w15:commentEx w15:paraId="13B06BBC" w15:done="0"/>
  <w15:commentEx w15:paraId="5FC69633" w15:done="0"/>
  <w15:commentEx w15:paraId="526901B6" w15:paraIdParent="5FC69633" w15:done="0"/>
  <w15:commentEx w15:paraId="0697EAB0" w15:done="0"/>
  <w15:commentEx w15:paraId="24D59DB9" w15:done="0"/>
  <w15:commentEx w15:paraId="716151C5" w15:done="0"/>
  <w15:commentEx w15:paraId="2B1D7F20" w15:done="0"/>
  <w15:commentEx w15:paraId="1309EC5F" w15:done="0"/>
  <w15:commentEx w15:paraId="4C81B842" w15:done="0"/>
  <w15:commentEx w15:paraId="4CE04058" w15:done="0"/>
  <w15:commentEx w15:paraId="1A33CD5D" w15:done="0"/>
  <w15:commentEx w15:paraId="0035AB05" w15:done="0"/>
  <w15:commentEx w15:paraId="6AEC33CC" w15:done="0"/>
  <w15:commentEx w15:paraId="4DCAF847" w15:done="0"/>
  <w15:commentEx w15:paraId="4F544AE0" w15:done="0"/>
  <w15:commentEx w15:paraId="19CEFB8C" w15:done="0"/>
  <w15:commentEx w15:paraId="216020A4" w15:done="0"/>
  <w15:commentEx w15:paraId="0104E170" w15:done="0"/>
  <w15:commentEx w15:paraId="32AB989C" w15:done="0"/>
  <w15:commentEx w15:paraId="25DDD88F" w15:done="0"/>
  <w15:commentEx w15:paraId="4F87F48B" w15:done="0"/>
  <w15:commentEx w15:paraId="0CAB8CF8" w15:done="0"/>
  <w15:commentEx w15:paraId="0A824CED" w15:done="0"/>
  <w15:commentEx w15:paraId="62A8BC07" w15:done="0"/>
  <w15:commentEx w15:paraId="082D2E54" w15:done="0"/>
  <w15:commentEx w15:paraId="7A9E296F" w15:paraIdParent="082D2E54" w15:done="0"/>
  <w15:commentEx w15:paraId="533A221C" w15:done="0"/>
  <w15:commentEx w15:paraId="4F6970A2" w15:done="0"/>
  <w15:commentEx w15:paraId="5CDE5545" w15:done="0"/>
  <w15:commentEx w15:paraId="41A4A7A2" w15:paraIdParent="5CDE5545" w15:done="0"/>
  <w15:commentEx w15:paraId="65B9B86D" w15:done="0"/>
  <w15:commentEx w15:paraId="6F250905" w15:done="0"/>
  <w15:commentEx w15:paraId="6993B4C2" w15:done="0"/>
  <w15:commentEx w15:paraId="73516038" w15:done="0"/>
  <w15:commentEx w15:paraId="2B18B1ED" w15:paraIdParent="73516038" w15:done="0"/>
  <w15:commentEx w15:paraId="5047620B" w15:done="0"/>
  <w15:commentEx w15:paraId="6183C304" w15:done="0"/>
  <w15:commentEx w15:paraId="32B837AE" w15:done="0"/>
  <w15:commentEx w15:paraId="297EF9F4" w15:done="0"/>
  <w15:commentEx w15:paraId="7947580C" w15:done="0"/>
  <w15:commentEx w15:paraId="7D22F7DD" w15:done="0"/>
  <w15:commentEx w15:paraId="75383108" w15:done="0"/>
  <w15:commentEx w15:paraId="2C5BCB4F" w15:done="0"/>
  <w15:commentEx w15:paraId="22A885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CA07A" w16cex:dateUtc="2023-02-07T18:03:00Z"/>
  <w16cex:commentExtensible w16cex:durableId="27987103" w16cex:dateUtc="2023-02-16T17:08:00Z"/>
  <w16cex:commentExtensible w16cex:durableId="278C9591" w16cex:dateUtc="2023-02-07T17:17:00Z"/>
  <w16cex:commentExtensible w16cex:durableId="27987657" w16cex:dateUtc="2023-02-16T17:31:00Z"/>
  <w16cex:commentExtensible w16cex:durableId="278513D2" w16cex:dateUtc="2023-02-02T00:37:00Z"/>
  <w16cex:commentExtensible w16cex:durableId="27851529" w16cex:dateUtc="2023-02-02T00:43:00Z"/>
  <w16cex:commentExtensible w16cex:durableId="27861E73" w16cex:dateUtc="2023-02-02T19:35:00Z"/>
  <w16cex:commentExtensible w16cex:durableId="27987603" w16cex:dateUtc="2023-02-16T17:29:00Z"/>
  <w16cex:commentExtensible w16cex:durableId="278C95AF" w16cex:dateUtc="2023-02-07T17:17:00Z"/>
  <w16cex:commentExtensible w16cex:durableId="27987610" w16cex:dateUtc="2023-02-16T17:29:00Z"/>
  <w16cex:commentExtensible w16cex:durableId="27851547" w16cex:dateUtc="2023-02-02T00:43:00Z"/>
  <w16cex:commentExtensible w16cex:durableId="278515C5" w16cex:dateUtc="2023-02-02T00:45:00Z"/>
  <w16cex:commentExtensible w16cex:durableId="278C9608" w16cex:dateUtc="2023-02-07T17:19:00Z"/>
  <w16cex:commentExtensible w16cex:durableId="279876DA" w16cex:dateUtc="2023-02-16T17:33:00Z"/>
  <w16cex:commentExtensible w16cex:durableId="278C9626" w16cex:dateUtc="2023-02-07T17:19:00Z"/>
  <w16cex:commentExtensible w16cex:durableId="27987736" w16cex:dateUtc="2023-02-16T17:34:00Z"/>
  <w16cex:commentExtensible w16cex:durableId="278C945C" w16cex:dateUtc="2023-02-07T17:11:00Z"/>
  <w16cex:commentExtensible w16cex:durableId="27987795" w16cex:dateUtc="2023-02-16T17:36:00Z"/>
  <w16cex:commentExtensible w16cex:durableId="27851939" w16cex:dateUtc="2023-02-02T01:00:00Z"/>
  <w16cex:commentExtensible w16cex:durableId="2785197A" w16cex:dateUtc="2023-02-02T01:01:00Z"/>
  <w16cex:commentExtensible w16cex:durableId="2798789D" w16cex:dateUtc="2023-02-16T17:40:00Z"/>
  <w16cex:commentExtensible w16cex:durableId="27851990" w16cex:dateUtc="2023-02-02T01:02:00Z"/>
  <w16cex:commentExtensible w16cex:durableId="279877E5" w16cex:dateUtc="2023-02-16T17:37:00Z"/>
  <w16cex:commentExtensible w16cex:durableId="278C94A5" w16cex:dateUtc="2023-02-07T17:13:00Z"/>
  <w16cex:commentExtensible w16cex:durableId="27988155" w16cex:dateUtc="2023-02-16T18:17:00Z"/>
  <w16cex:commentExtensible w16cex:durableId="27851A15" w16cex:dateUtc="2023-02-02T01:04:00Z"/>
  <w16cex:commentExtensible w16cex:durableId="27988F74" w16cex:dateUtc="2023-02-16T19:18:00Z"/>
  <w16cex:commentExtensible w16cex:durableId="27851ABB" w16cex:dateUtc="2023-02-02T01:07:00Z"/>
  <w16cex:commentExtensible w16cex:durableId="27988EC2" w16cex:dateUtc="2023-02-16T19:15:00Z"/>
  <w16cex:commentExtensible w16cex:durableId="278C9755" w16cex:dateUtc="2023-02-07T17:24:00Z"/>
  <w16cex:commentExtensible w16cex:durableId="2798796A" w16cex:dateUtc="2023-02-16T17:44:00Z"/>
  <w16cex:commentExtensible w16cex:durableId="278C97AD" w16cex:dateUtc="2023-02-07T17:26:00Z"/>
  <w16cex:commentExtensible w16cex:durableId="278C97D3" w16cex:dateUtc="2023-02-07T17:26:00Z"/>
  <w16cex:commentExtensible w16cex:durableId="2785FE54" w16cex:dateUtc="2023-02-02T17:18:00Z"/>
  <w16cex:commentExtensible w16cex:durableId="278C9ED2" w16cex:dateUtc="2023-02-07T17:56:00Z"/>
  <w16cex:commentExtensible w16cex:durableId="278C9E96" w16cex:dateUtc="2023-02-07T17:55:00Z"/>
  <w16cex:commentExtensible w16cex:durableId="278C954A" w16cex:dateUtc="2023-02-07T17:15:00Z"/>
  <w16cex:commentExtensible w16cex:durableId="278C98DF" w16cex:dateUtc="2023-02-07T17:31:00Z"/>
  <w16cex:commentExtensible w16cex:durableId="27862741" w16cex:dateUtc="2023-02-02T20:12:00Z"/>
  <w16cex:commentExtensible w16cex:durableId="278C9816" w16cex:dateUtc="2023-02-07T17:27:00Z"/>
  <w16cex:commentExtensible w16cex:durableId="27862795" w16cex:dateUtc="2023-02-02T20:14:00Z"/>
  <w16cex:commentExtensible w16cex:durableId="27863D7F" w16cex:dateUtc="2023-02-02T21:47:00Z"/>
  <w16cex:commentExtensible w16cex:durableId="278C9854" w16cex:dateUtc="2023-02-07T17:28:00Z"/>
  <w16cex:commentExtensible w16cex:durableId="278C9872" w16cex:dateUtc="2023-02-07T17:29:00Z"/>
  <w16cex:commentExtensible w16cex:durableId="278C9894" w16cex:dateUtc="2023-02-07T17:29:00Z"/>
  <w16cex:commentExtensible w16cex:durableId="2786493C" w16cex:dateUtc="2023-02-02T22:37:00Z"/>
  <w16cex:commentExtensible w16cex:durableId="278C98BF" w16cex:dateUtc="2023-02-07T17:30:00Z"/>
  <w16cex:commentExtensible w16cex:durableId="2786498E" w16cex:dateUtc="2023-02-02T22:39:00Z"/>
  <w16cex:commentExtensible w16cex:durableId="278649AE" w16cex:dateUtc="2023-02-02T22:39:00Z"/>
  <w16cex:commentExtensible w16cex:durableId="27864552" w16cex:dateUtc="2023-02-02T22:21:00Z"/>
  <w16cex:commentExtensible w16cex:durableId="27864A31" w16cex:dateUtc="2023-02-02T22:41:00Z"/>
  <w16cex:commentExtensible w16cex:durableId="278645F1" w16cex:dateUtc="2023-02-02T22:23:00Z"/>
  <w16cex:commentExtensible w16cex:durableId="27864A4B" w16cex:dateUtc="2023-02-02T22:42:00Z"/>
  <w16cex:commentExtensible w16cex:durableId="27864BC0" w16cex:dateUtc="2023-02-02T22:48:00Z"/>
  <w16cex:commentExtensible w16cex:durableId="27864BE7" w16cex:dateUtc="2023-02-02T22:49:00Z"/>
  <w16cex:commentExtensible w16cex:durableId="27864C6B" w16cex:dateUtc="2023-02-02T22:51:00Z"/>
  <w16cex:commentExtensible w16cex:durableId="278C992E" w16cex:dateUtc="2023-02-07T17:32:00Z"/>
  <w16cex:commentExtensible w16cex:durableId="278C90F1" w16cex:dateUtc="2023-02-07T16:57:00Z"/>
  <w16cex:commentExtensible w16cex:durableId="278C899B" w16cex:dateUtc="2023-02-07T16:26:00Z"/>
  <w16cex:commentExtensible w16cex:durableId="278C9A53" w16cex:dateUtc="2023-02-07T17:37:00Z"/>
  <w16cex:commentExtensible w16cex:durableId="278C89F0" w16cex:dateUtc="2023-02-07T16:27:00Z"/>
  <w16cex:commentExtensible w16cex:durableId="278C9961" w16cex:dateUtc="2023-02-07T17:33:00Z"/>
  <w16cex:commentExtensible w16cex:durableId="278C9A86" w16cex:dateUtc="2023-02-07T17:38:00Z"/>
  <w16cex:commentExtensible w16cex:durableId="278C9ACD" w16cex:dateUtc="2023-02-07T17:39:00Z"/>
  <w16cex:commentExtensible w16cex:durableId="278C9113" w16cex:dateUtc="2023-02-07T16:57:00Z"/>
  <w16cex:commentExtensible w16cex:durableId="278C99CD" w16cex:dateUtc="2023-02-07T17:35:00Z"/>
  <w16cex:commentExtensible w16cex:durableId="278C9B29" w16cex:dateUtc="2023-02-07T17:40:00Z"/>
  <w16cex:commentExtensible w16cex:durableId="278C9023" w16cex:dateUtc="2023-02-07T16:53:00Z"/>
  <w16cex:commentExtensible w16cex:durableId="278C916E" w16cex:dateUtc="2023-02-07T16:59:00Z"/>
  <w16cex:commentExtensible w16cex:durableId="278C9BB8" w16cex:dateUtc="2023-02-07T17:43:00Z"/>
  <w16cex:commentExtensible w16cex:durableId="278C909E" w16cex:dateUtc="2023-02-07T16:55:00Z"/>
  <w16cex:commentExtensible w16cex:durableId="278C9C3A" w16cex:dateUtc="2023-02-07T17:45:00Z"/>
  <w16cex:commentExtensible w16cex:durableId="278C9B78" w16cex:dateUtc="2023-02-07T17:42:00Z"/>
  <w16cex:commentExtensible w16cex:durableId="278C918C" w16cex:dateUtc="2023-02-07T16:59:00Z"/>
  <w16cex:commentExtensible w16cex:durableId="278C91E8" w16cex:dateUtc="2023-02-07T17:01:00Z"/>
  <w16cex:commentExtensible w16cex:durableId="278C9BE4" w16cex:dateUtc="2023-02-07T17:44:00Z"/>
  <w16cex:commentExtensible w16cex:durableId="278C9211" w16cex:dateUtc="2023-02-07T17:02:00Z"/>
  <w16cex:commentExtensible w16cex:durableId="278C924C" w16cex:dateUtc="2023-02-07T17:03:00Z"/>
  <w16cex:commentExtensible w16cex:durableId="278C9E59" w16cex:dateUtc="2023-02-07T17:54:00Z"/>
  <w16cex:commentExtensible w16cex:durableId="278C9282" w16cex:dateUtc="2023-02-07T17:04:00Z"/>
  <w16cex:commentExtensible w16cex:durableId="278C9301" w16cex:dateUtc="2023-02-07T17:06:00Z"/>
  <w16cex:commentExtensible w16cex:durableId="278C9C6C" w16cex:dateUtc="2023-02-07T17:46:00Z"/>
  <w16cex:commentExtensible w16cex:durableId="278C9E10" w16cex:dateUtc="2023-02-07T17:53:00Z"/>
  <w16cex:commentExtensible w16cex:durableId="278C895A" w16cex:dateUtc="2023-02-07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C85055" w16cid:durableId="278CA07A"/>
  <w16cid:commentId w16cid:paraId="6C273427" w16cid:durableId="27987103"/>
  <w16cid:commentId w16cid:paraId="6A11D16C" w16cid:durableId="278C9591"/>
  <w16cid:commentId w16cid:paraId="06757482" w16cid:durableId="27987657"/>
  <w16cid:commentId w16cid:paraId="7C08F5D1" w16cid:durableId="278513D2"/>
  <w16cid:commentId w16cid:paraId="1ABCD79A" w16cid:durableId="27851529"/>
  <w16cid:commentId w16cid:paraId="1619D8EA" w16cid:durableId="27861E73"/>
  <w16cid:commentId w16cid:paraId="48DE6309" w16cid:durableId="27987603"/>
  <w16cid:commentId w16cid:paraId="4290900B" w16cid:durableId="278C95AF"/>
  <w16cid:commentId w16cid:paraId="79929C4F" w16cid:durableId="27987610"/>
  <w16cid:commentId w16cid:paraId="44C420D6" w16cid:durableId="27851547"/>
  <w16cid:commentId w16cid:paraId="1E86F721" w16cid:durableId="278515C5"/>
  <w16cid:commentId w16cid:paraId="10186E4E" w16cid:durableId="278C9608"/>
  <w16cid:commentId w16cid:paraId="7561B672" w16cid:durableId="279876DA"/>
  <w16cid:commentId w16cid:paraId="1FFFC9A7" w16cid:durableId="278C9626"/>
  <w16cid:commentId w16cid:paraId="6678B510" w16cid:durableId="27987736"/>
  <w16cid:commentId w16cid:paraId="17A9E08F" w16cid:durableId="278C945C"/>
  <w16cid:commentId w16cid:paraId="5C743BED" w16cid:durableId="27987795"/>
  <w16cid:commentId w16cid:paraId="00184F39" w16cid:durableId="27851939"/>
  <w16cid:commentId w16cid:paraId="608076F6" w16cid:durableId="2785197A"/>
  <w16cid:commentId w16cid:paraId="6745BEB3" w16cid:durableId="2798789D"/>
  <w16cid:commentId w16cid:paraId="71F2DA1D" w16cid:durableId="27851990"/>
  <w16cid:commentId w16cid:paraId="0B423C36" w16cid:durableId="279877E5"/>
  <w16cid:commentId w16cid:paraId="55ACBAD3" w16cid:durableId="278C94A5"/>
  <w16cid:commentId w16cid:paraId="7B2872BA" w16cid:durableId="27988155"/>
  <w16cid:commentId w16cid:paraId="2275F348" w16cid:durableId="27851A15"/>
  <w16cid:commentId w16cid:paraId="4FDEC0B6" w16cid:durableId="27988F74"/>
  <w16cid:commentId w16cid:paraId="034F7399" w16cid:durableId="27851ABB"/>
  <w16cid:commentId w16cid:paraId="178EA4E9" w16cid:durableId="27988EC2"/>
  <w16cid:commentId w16cid:paraId="116E1D8C" w16cid:durableId="278C9755"/>
  <w16cid:commentId w16cid:paraId="2AEC100C" w16cid:durableId="2798796A"/>
  <w16cid:commentId w16cid:paraId="360BA8FC" w16cid:durableId="278C97AD"/>
  <w16cid:commentId w16cid:paraId="76F0BB70" w16cid:durableId="278C97D3"/>
  <w16cid:commentId w16cid:paraId="6931FF84" w16cid:durableId="2785FE54"/>
  <w16cid:commentId w16cid:paraId="3359A72F" w16cid:durableId="278C9ED2"/>
  <w16cid:commentId w16cid:paraId="730C878B" w16cid:durableId="278C9E96"/>
  <w16cid:commentId w16cid:paraId="11935D4F" w16cid:durableId="278C954A"/>
  <w16cid:commentId w16cid:paraId="76037FE7" w16cid:durableId="278C98DF"/>
  <w16cid:commentId w16cid:paraId="49EDE40F" w16cid:durableId="27862741"/>
  <w16cid:commentId w16cid:paraId="09336409" w16cid:durableId="278C9816"/>
  <w16cid:commentId w16cid:paraId="13B06BBC" w16cid:durableId="27862795"/>
  <w16cid:commentId w16cid:paraId="5FC69633" w16cid:durableId="27863D7F"/>
  <w16cid:commentId w16cid:paraId="526901B6" w16cid:durableId="278C9854"/>
  <w16cid:commentId w16cid:paraId="0697EAB0" w16cid:durableId="278C9872"/>
  <w16cid:commentId w16cid:paraId="24D59DB9" w16cid:durableId="278C9894"/>
  <w16cid:commentId w16cid:paraId="716151C5" w16cid:durableId="2786493C"/>
  <w16cid:commentId w16cid:paraId="2B1D7F20" w16cid:durableId="278C98BF"/>
  <w16cid:commentId w16cid:paraId="1309EC5F" w16cid:durableId="2786498E"/>
  <w16cid:commentId w16cid:paraId="4C81B842" w16cid:durableId="278649AE"/>
  <w16cid:commentId w16cid:paraId="4CE04058" w16cid:durableId="27864552"/>
  <w16cid:commentId w16cid:paraId="1A33CD5D" w16cid:durableId="27864A31"/>
  <w16cid:commentId w16cid:paraId="0035AB05" w16cid:durableId="278645F1"/>
  <w16cid:commentId w16cid:paraId="6AEC33CC" w16cid:durableId="27864A4B"/>
  <w16cid:commentId w16cid:paraId="4DCAF847" w16cid:durableId="27864BC0"/>
  <w16cid:commentId w16cid:paraId="4F544AE0" w16cid:durableId="27864BE7"/>
  <w16cid:commentId w16cid:paraId="19CEFB8C" w16cid:durableId="27864C6B"/>
  <w16cid:commentId w16cid:paraId="216020A4" w16cid:durableId="278C992E"/>
  <w16cid:commentId w16cid:paraId="0104E170" w16cid:durableId="278C90F1"/>
  <w16cid:commentId w16cid:paraId="32AB989C" w16cid:durableId="278C899B"/>
  <w16cid:commentId w16cid:paraId="25DDD88F" w16cid:durableId="278C9A53"/>
  <w16cid:commentId w16cid:paraId="4F87F48B" w16cid:durableId="278C89F0"/>
  <w16cid:commentId w16cid:paraId="0CAB8CF8" w16cid:durableId="278C9961"/>
  <w16cid:commentId w16cid:paraId="0A824CED" w16cid:durableId="278C9A86"/>
  <w16cid:commentId w16cid:paraId="62A8BC07" w16cid:durableId="278C9ACD"/>
  <w16cid:commentId w16cid:paraId="082D2E54" w16cid:durableId="278C9113"/>
  <w16cid:commentId w16cid:paraId="7A9E296F" w16cid:durableId="278C99CD"/>
  <w16cid:commentId w16cid:paraId="533A221C" w16cid:durableId="278C9B29"/>
  <w16cid:commentId w16cid:paraId="4F6970A2" w16cid:durableId="278C9023"/>
  <w16cid:commentId w16cid:paraId="5CDE5545" w16cid:durableId="278C916E"/>
  <w16cid:commentId w16cid:paraId="41A4A7A2" w16cid:durableId="278C9BB8"/>
  <w16cid:commentId w16cid:paraId="65B9B86D" w16cid:durableId="278C909E"/>
  <w16cid:commentId w16cid:paraId="6F250905" w16cid:durableId="278C9C3A"/>
  <w16cid:commentId w16cid:paraId="6993B4C2" w16cid:durableId="278C9B78"/>
  <w16cid:commentId w16cid:paraId="73516038" w16cid:durableId="278C918C"/>
  <w16cid:commentId w16cid:paraId="2B18B1ED" w16cid:durableId="278C91E8"/>
  <w16cid:commentId w16cid:paraId="5047620B" w16cid:durableId="278C9BE4"/>
  <w16cid:commentId w16cid:paraId="6183C304" w16cid:durableId="278C9211"/>
  <w16cid:commentId w16cid:paraId="32B837AE" w16cid:durableId="278C924C"/>
  <w16cid:commentId w16cid:paraId="297EF9F4" w16cid:durableId="278C9E59"/>
  <w16cid:commentId w16cid:paraId="7947580C" w16cid:durableId="278C9282"/>
  <w16cid:commentId w16cid:paraId="7D22F7DD" w16cid:durableId="278C9301"/>
  <w16cid:commentId w16cid:paraId="75383108" w16cid:durableId="278C9C6C"/>
  <w16cid:commentId w16cid:paraId="2C5BCB4F" w16cid:durableId="278C9E10"/>
  <w16cid:commentId w16cid:paraId="22A8850E" w16cid:durableId="278C89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54BDD" w14:textId="77777777" w:rsidR="00991B99" w:rsidRDefault="00991B99" w:rsidP="000D3206">
      <w:pPr>
        <w:spacing w:after="0" w:line="240" w:lineRule="auto"/>
      </w:pPr>
      <w:r>
        <w:separator/>
      </w:r>
    </w:p>
  </w:endnote>
  <w:endnote w:type="continuationSeparator" w:id="0">
    <w:p w14:paraId="7040A9FF" w14:textId="77777777" w:rsidR="00991B99" w:rsidRDefault="00991B99" w:rsidP="000D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6883801"/>
      <w:docPartObj>
        <w:docPartGallery w:val="Page Numbers (Bottom of Page)"/>
        <w:docPartUnique/>
      </w:docPartObj>
    </w:sdtPr>
    <w:sdtContent>
      <w:p w14:paraId="7DD05711" w14:textId="3EC8F7E3" w:rsidR="000D3206" w:rsidRDefault="000D3206" w:rsidP="00604E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238C75" w14:textId="77777777" w:rsidR="000D3206" w:rsidRDefault="000D32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173881"/>
      <w:docPartObj>
        <w:docPartGallery w:val="Page Numbers (Bottom of Page)"/>
        <w:docPartUnique/>
      </w:docPartObj>
    </w:sdtPr>
    <w:sdtContent>
      <w:p w14:paraId="040DF2CA" w14:textId="71ADF69F" w:rsidR="000D3206" w:rsidRDefault="000D3206" w:rsidP="00604E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9F84222" w14:textId="77777777" w:rsidR="000D3206" w:rsidRDefault="000D32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8C68" w14:textId="38ACAAFB" w:rsidR="00842C90" w:rsidRDefault="00842C90" w:rsidP="00842C90">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181B2" w14:textId="77777777" w:rsidR="00991B99" w:rsidRDefault="00991B99" w:rsidP="000D3206">
      <w:pPr>
        <w:spacing w:after="0" w:line="240" w:lineRule="auto"/>
      </w:pPr>
      <w:r>
        <w:separator/>
      </w:r>
    </w:p>
  </w:footnote>
  <w:footnote w:type="continuationSeparator" w:id="0">
    <w:p w14:paraId="3600F3FC" w14:textId="77777777" w:rsidR="00991B99" w:rsidRDefault="00991B99" w:rsidP="000D320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Lee">
    <w15:presenceInfo w15:providerId="Windows Live" w15:userId="5be353f30e7f1b8c"/>
  </w15:person>
  <w15:person w15:author="Liesl Oeller">
    <w15:presenceInfo w15:providerId="Windows Live" w15:userId="905161d1c45ad9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3B"/>
    <w:rsid w:val="0003296D"/>
    <w:rsid w:val="00047044"/>
    <w:rsid w:val="000733A2"/>
    <w:rsid w:val="000B21CD"/>
    <w:rsid w:val="000C51BA"/>
    <w:rsid w:val="000D3206"/>
    <w:rsid w:val="000F70B1"/>
    <w:rsid w:val="00131D82"/>
    <w:rsid w:val="00161026"/>
    <w:rsid w:val="001A038D"/>
    <w:rsid w:val="001D2A60"/>
    <w:rsid w:val="001E4C9A"/>
    <w:rsid w:val="001E5083"/>
    <w:rsid w:val="001F4B2D"/>
    <w:rsid w:val="001F56C7"/>
    <w:rsid w:val="00221CC9"/>
    <w:rsid w:val="002240FC"/>
    <w:rsid w:val="002436C6"/>
    <w:rsid w:val="00262B8C"/>
    <w:rsid w:val="00306CFC"/>
    <w:rsid w:val="00322FFA"/>
    <w:rsid w:val="00331793"/>
    <w:rsid w:val="00336DBE"/>
    <w:rsid w:val="003542A1"/>
    <w:rsid w:val="00356941"/>
    <w:rsid w:val="00373EA0"/>
    <w:rsid w:val="003F008B"/>
    <w:rsid w:val="003F4CDB"/>
    <w:rsid w:val="0041083E"/>
    <w:rsid w:val="00434EDE"/>
    <w:rsid w:val="0044105F"/>
    <w:rsid w:val="00470A71"/>
    <w:rsid w:val="00474F85"/>
    <w:rsid w:val="004C673B"/>
    <w:rsid w:val="0054719B"/>
    <w:rsid w:val="00557939"/>
    <w:rsid w:val="005906CE"/>
    <w:rsid w:val="005A1B86"/>
    <w:rsid w:val="005A1EAA"/>
    <w:rsid w:val="005A7223"/>
    <w:rsid w:val="005B3230"/>
    <w:rsid w:val="005E26B4"/>
    <w:rsid w:val="005E586A"/>
    <w:rsid w:val="005F0544"/>
    <w:rsid w:val="00610B12"/>
    <w:rsid w:val="0062221E"/>
    <w:rsid w:val="006A55A1"/>
    <w:rsid w:val="007324B6"/>
    <w:rsid w:val="00794C83"/>
    <w:rsid w:val="00797ADC"/>
    <w:rsid w:val="007B1576"/>
    <w:rsid w:val="007B3A97"/>
    <w:rsid w:val="007B6F92"/>
    <w:rsid w:val="0081457B"/>
    <w:rsid w:val="00842C90"/>
    <w:rsid w:val="008646D1"/>
    <w:rsid w:val="008D0BF5"/>
    <w:rsid w:val="008D6440"/>
    <w:rsid w:val="008E2E16"/>
    <w:rsid w:val="008F0B0B"/>
    <w:rsid w:val="00905791"/>
    <w:rsid w:val="00905F41"/>
    <w:rsid w:val="00920919"/>
    <w:rsid w:val="00956557"/>
    <w:rsid w:val="00967634"/>
    <w:rsid w:val="00984769"/>
    <w:rsid w:val="00991B99"/>
    <w:rsid w:val="00A216AB"/>
    <w:rsid w:val="00A37FDE"/>
    <w:rsid w:val="00A42540"/>
    <w:rsid w:val="00A772A7"/>
    <w:rsid w:val="00AC654D"/>
    <w:rsid w:val="00AF7889"/>
    <w:rsid w:val="00B41C69"/>
    <w:rsid w:val="00B60400"/>
    <w:rsid w:val="00B81F5F"/>
    <w:rsid w:val="00B85D35"/>
    <w:rsid w:val="00B95A9E"/>
    <w:rsid w:val="00BB34B4"/>
    <w:rsid w:val="00BC30CC"/>
    <w:rsid w:val="00BF7E11"/>
    <w:rsid w:val="00C01359"/>
    <w:rsid w:val="00C608DB"/>
    <w:rsid w:val="00C935F3"/>
    <w:rsid w:val="00C94168"/>
    <w:rsid w:val="00C95503"/>
    <w:rsid w:val="00C96BB5"/>
    <w:rsid w:val="00CB3ECA"/>
    <w:rsid w:val="00CB7C83"/>
    <w:rsid w:val="00CD013B"/>
    <w:rsid w:val="00CD36E6"/>
    <w:rsid w:val="00D63B23"/>
    <w:rsid w:val="00DA2802"/>
    <w:rsid w:val="00DA741E"/>
    <w:rsid w:val="00DC0B15"/>
    <w:rsid w:val="00E51433"/>
    <w:rsid w:val="00E517F2"/>
    <w:rsid w:val="00E57149"/>
    <w:rsid w:val="00E82A7F"/>
    <w:rsid w:val="00EA774D"/>
    <w:rsid w:val="00F30316"/>
    <w:rsid w:val="00F4583F"/>
    <w:rsid w:val="00F5172C"/>
    <w:rsid w:val="00F67FFE"/>
    <w:rsid w:val="00F9700E"/>
    <w:rsid w:val="00FF3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FF81"/>
  <w15:chartTrackingRefBased/>
  <w15:docId w15:val="{819B1CA4-8EFC-401B-A24D-4BDECF1F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013B"/>
  </w:style>
  <w:style w:type="character" w:styleId="CommentReference">
    <w:name w:val="annotation reference"/>
    <w:basedOn w:val="DefaultParagraphFont"/>
    <w:uiPriority w:val="99"/>
    <w:semiHidden/>
    <w:unhideWhenUsed/>
    <w:rsid w:val="000D3206"/>
    <w:rPr>
      <w:sz w:val="16"/>
      <w:szCs w:val="16"/>
    </w:rPr>
  </w:style>
  <w:style w:type="paragraph" w:styleId="CommentText">
    <w:name w:val="annotation text"/>
    <w:basedOn w:val="Normal"/>
    <w:link w:val="CommentTextChar"/>
    <w:uiPriority w:val="99"/>
    <w:unhideWhenUsed/>
    <w:rsid w:val="000D3206"/>
    <w:pPr>
      <w:spacing w:line="240" w:lineRule="auto"/>
    </w:pPr>
    <w:rPr>
      <w:sz w:val="20"/>
      <w:szCs w:val="20"/>
    </w:rPr>
  </w:style>
  <w:style w:type="character" w:customStyle="1" w:styleId="CommentTextChar">
    <w:name w:val="Comment Text Char"/>
    <w:basedOn w:val="DefaultParagraphFont"/>
    <w:link w:val="CommentText"/>
    <w:uiPriority w:val="99"/>
    <w:rsid w:val="000D3206"/>
    <w:rPr>
      <w:sz w:val="20"/>
      <w:szCs w:val="20"/>
    </w:rPr>
  </w:style>
  <w:style w:type="paragraph" w:styleId="CommentSubject">
    <w:name w:val="annotation subject"/>
    <w:basedOn w:val="CommentText"/>
    <w:next w:val="CommentText"/>
    <w:link w:val="CommentSubjectChar"/>
    <w:uiPriority w:val="99"/>
    <w:semiHidden/>
    <w:unhideWhenUsed/>
    <w:rsid w:val="000D3206"/>
    <w:rPr>
      <w:b/>
      <w:bCs/>
    </w:rPr>
  </w:style>
  <w:style w:type="character" w:customStyle="1" w:styleId="CommentSubjectChar">
    <w:name w:val="Comment Subject Char"/>
    <w:basedOn w:val="CommentTextChar"/>
    <w:link w:val="CommentSubject"/>
    <w:uiPriority w:val="99"/>
    <w:semiHidden/>
    <w:rsid w:val="000D3206"/>
    <w:rPr>
      <w:b/>
      <w:bCs/>
      <w:sz w:val="20"/>
      <w:szCs w:val="20"/>
    </w:rPr>
  </w:style>
  <w:style w:type="paragraph" w:styleId="Footer">
    <w:name w:val="footer"/>
    <w:basedOn w:val="Normal"/>
    <w:link w:val="FooterChar"/>
    <w:uiPriority w:val="99"/>
    <w:unhideWhenUsed/>
    <w:rsid w:val="000D3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206"/>
  </w:style>
  <w:style w:type="character" w:styleId="PageNumber">
    <w:name w:val="page number"/>
    <w:basedOn w:val="DefaultParagraphFont"/>
    <w:uiPriority w:val="99"/>
    <w:semiHidden/>
    <w:unhideWhenUsed/>
    <w:rsid w:val="000D3206"/>
  </w:style>
  <w:style w:type="paragraph" w:styleId="Revision">
    <w:name w:val="Revision"/>
    <w:hidden/>
    <w:uiPriority w:val="99"/>
    <w:semiHidden/>
    <w:rsid w:val="0062221E"/>
    <w:pPr>
      <w:spacing w:after="0" w:line="240" w:lineRule="auto"/>
    </w:pPr>
  </w:style>
  <w:style w:type="character" w:styleId="Hyperlink">
    <w:name w:val="Hyperlink"/>
    <w:basedOn w:val="DefaultParagraphFont"/>
    <w:uiPriority w:val="99"/>
    <w:unhideWhenUsed/>
    <w:rsid w:val="007B3A97"/>
    <w:rPr>
      <w:color w:val="0000FF"/>
      <w:u w:val="single"/>
    </w:rPr>
  </w:style>
  <w:style w:type="character" w:styleId="Emphasis">
    <w:name w:val="Emphasis"/>
    <w:basedOn w:val="DefaultParagraphFont"/>
    <w:uiPriority w:val="20"/>
    <w:qFormat/>
    <w:rsid w:val="007B3A97"/>
    <w:rPr>
      <w:i/>
      <w:iCs/>
    </w:rPr>
  </w:style>
  <w:style w:type="paragraph" w:styleId="Header">
    <w:name w:val="header"/>
    <w:basedOn w:val="Normal"/>
    <w:link w:val="HeaderChar"/>
    <w:uiPriority w:val="99"/>
    <w:unhideWhenUsed/>
    <w:rsid w:val="00842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jamin.w.lee@wsu.edu" TargetMode="Externa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21671-59D5-472C-B394-30A28A7A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4710</Words>
  <Characters>26850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Lee</dc:creator>
  <cp:keywords/>
  <dc:description/>
  <cp:lastModifiedBy>Ben Lee</cp:lastModifiedBy>
  <cp:revision>2</cp:revision>
  <dcterms:created xsi:type="dcterms:W3CDTF">2023-02-16T19:18:00Z</dcterms:created>
  <dcterms:modified xsi:type="dcterms:W3CDTF">2023-02-16T19:18:00Z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http://www.zotero.org/styles/ecological-entomology</vt:lpwstr>
  </property>
  <property fmtid="{D5CDD505-2E9C-101B-9397-08002B2CF9AE}" pid="9" name="Mendeley Recent Style Name 3_1">
    <vt:lpwstr>Ecological Entomology</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ies>
</file>